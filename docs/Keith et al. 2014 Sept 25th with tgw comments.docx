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7C0C147" w14:textId="77777777" w:rsidR="00F42CF9" w:rsidRDefault="00B323F8">
      <w:pPr>
        <w:spacing w:line="480" w:lineRule="auto"/>
        <w:rPr>
          <w:b/>
          <w:sz w:val="28"/>
          <w:szCs w:val="28"/>
        </w:rPr>
      </w:pPr>
      <w:r w:rsidRPr="00A73318">
        <w:rPr>
          <w:b/>
          <w:sz w:val="28"/>
          <w:szCs w:val="28"/>
        </w:rPr>
        <w:t>Title: Interacting foundation species hypothesis: how genetic</w:t>
      </w:r>
      <w:r w:rsidR="008B0E55">
        <w:rPr>
          <w:b/>
          <w:sz w:val="28"/>
          <w:szCs w:val="28"/>
        </w:rPr>
        <w:t>s</w:t>
      </w:r>
      <w:r w:rsidRPr="00A73318">
        <w:rPr>
          <w:b/>
          <w:sz w:val="28"/>
          <w:szCs w:val="28"/>
        </w:rPr>
        <w:t>-based interactions affect community diversity</w:t>
      </w:r>
      <w:r w:rsidR="00A73318" w:rsidRPr="00A73318">
        <w:rPr>
          <w:b/>
          <w:sz w:val="28"/>
          <w:szCs w:val="28"/>
        </w:rPr>
        <w:t xml:space="preserve">, </w:t>
      </w:r>
      <w:r w:rsidRPr="00A73318">
        <w:rPr>
          <w:b/>
          <w:sz w:val="28"/>
          <w:szCs w:val="28"/>
        </w:rPr>
        <w:t>stability</w:t>
      </w:r>
      <w:r w:rsidR="00A73318" w:rsidRPr="00A73318">
        <w:rPr>
          <w:b/>
          <w:sz w:val="28"/>
          <w:szCs w:val="28"/>
        </w:rPr>
        <w:t xml:space="preserve"> and network structure</w:t>
      </w:r>
      <w:r w:rsidRPr="00A73318">
        <w:rPr>
          <w:b/>
          <w:sz w:val="28"/>
          <w:szCs w:val="28"/>
        </w:rPr>
        <w:t>.</w:t>
      </w:r>
    </w:p>
    <w:p w14:paraId="38C3C5F1" w14:textId="77777777" w:rsidR="00F42CF9" w:rsidRDefault="00F42CF9">
      <w:pPr>
        <w:spacing w:line="480" w:lineRule="auto"/>
      </w:pPr>
    </w:p>
    <w:p w14:paraId="498D7FD9" w14:textId="77777777" w:rsidR="00F42CF9" w:rsidRDefault="00B323F8">
      <w:pPr>
        <w:spacing w:line="480" w:lineRule="auto"/>
      </w:pPr>
      <w:r w:rsidRPr="00DE79EC">
        <w:rPr>
          <w:b/>
        </w:rPr>
        <w:t>Authors:</w:t>
      </w:r>
      <w:r w:rsidRPr="00DE79EC">
        <w:t xml:space="preserve"> Arthur R. Keith</w:t>
      </w:r>
      <w:r w:rsidRPr="00DE79EC">
        <w:rPr>
          <w:vertAlign w:val="superscript"/>
        </w:rPr>
        <w:t>1</w:t>
      </w:r>
      <w:proofErr w:type="gramStart"/>
      <w:r w:rsidRPr="00DE79EC">
        <w:rPr>
          <w:vertAlign w:val="superscript"/>
        </w:rPr>
        <w:t>,</w:t>
      </w:r>
      <w:r>
        <w:rPr>
          <w:vertAlign w:val="superscript"/>
        </w:rPr>
        <w:t>3</w:t>
      </w:r>
      <w:proofErr w:type="gramEnd"/>
      <w:r w:rsidRPr="00DE79EC">
        <w:t xml:space="preserve">, </w:t>
      </w:r>
      <w:r>
        <w:t>Joseph K. Bailey</w:t>
      </w:r>
      <w:r w:rsidRPr="00D258C6">
        <w:rPr>
          <w:vertAlign w:val="superscript"/>
        </w:rPr>
        <w:t>5</w:t>
      </w:r>
      <w:r>
        <w:t xml:space="preserve">, Matthew </w:t>
      </w:r>
      <w:r w:rsidR="008B0E55">
        <w:t>K.</w:t>
      </w:r>
      <w:r>
        <w:t xml:space="preserve"> Lau</w:t>
      </w:r>
      <w:r w:rsidR="00A73318">
        <w:rPr>
          <w:vertAlign w:val="superscript"/>
        </w:rPr>
        <w:t>1,6</w:t>
      </w:r>
      <w:r>
        <w:t>,</w:t>
      </w:r>
      <w:r w:rsidRPr="00DE79EC">
        <w:t>Thomas G. Whitham</w:t>
      </w:r>
      <w:r w:rsidRPr="00DE79EC">
        <w:rPr>
          <w:vertAlign w:val="superscript"/>
        </w:rPr>
        <w:t>1,</w:t>
      </w:r>
      <w:r>
        <w:rPr>
          <w:vertAlign w:val="superscript"/>
        </w:rPr>
        <w:t>2,4</w:t>
      </w:r>
    </w:p>
    <w:p w14:paraId="546E84BE" w14:textId="77777777" w:rsidR="00F42CF9" w:rsidRDefault="00B323F8">
      <w:pPr>
        <w:pStyle w:val="footnote"/>
        <w:spacing w:after="0" w:line="480" w:lineRule="auto"/>
        <w:rPr>
          <w:i/>
          <w:lang w:val="en-US"/>
        </w:rPr>
      </w:pPr>
      <w:proofErr w:type="gramStart"/>
      <w:r w:rsidRPr="00A74759">
        <w:rPr>
          <w:i/>
          <w:vertAlign w:val="superscript"/>
          <w:lang w:val="en-US"/>
        </w:rPr>
        <w:t>1</w:t>
      </w:r>
      <w:r w:rsidRPr="00A74759">
        <w:rPr>
          <w:i/>
          <w:lang w:val="en-US"/>
        </w:rPr>
        <w:t>Department of Biological Sciences, Northern Arizona University, Flagstaff, AZ 86011, U.S.A.</w:t>
      </w:r>
      <w:proofErr w:type="gramEnd"/>
    </w:p>
    <w:p w14:paraId="2EE74FDB" w14:textId="77777777" w:rsidR="00F42CF9" w:rsidRDefault="00B323F8">
      <w:pPr>
        <w:pStyle w:val="footnote"/>
        <w:spacing w:after="0" w:line="480" w:lineRule="auto"/>
        <w:rPr>
          <w:i/>
          <w:lang w:val="en-US"/>
        </w:rPr>
      </w:pPr>
      <w:r>
        <w:rPr>
          <w:i/>
          <w:vertAlign w:val="superscript"/>
          <w:lang w:val="en-US"/>
        </w:rPr>
        <w:t>2</w:t>
      </w:r>
      <w:r w:rsidRPr="00A74759">
        <w:rPr>
          <w:i/>
          <w:lang w:val="en-US"/>
        </w:rPr>
        <w:t>Merriam-Po</w:t>
      </w:r>
      <w:r w:rsidR="00772831" w:rsidRPr="00772831">
        <w:rPr>
          <w:i/>
          <w:lang w:val="en-US"/>
        </w:rPr>
        <w:t>we</w:t>
      </w:r>
      <w:r w:rsidRPr="00A74759">
        <w:rPr>
          <w:i/>
          <w:lang w:val="en-US"/>
        </w:rPr>
        <w:t>ll Center for Environmental Research, Northern Arizona University, Flagstaff, AZ 86011, U.S.A.</w:t>
      </w:r>
    </w:p>
    <w:p w14:paraId="7AEF4E6F" w14:textId="77777777" w:rsidR="00F42CF9" w:rsidRDefault="00B323F8">
      <w:pPr>
        <w:pStyle w:val="footnote"/>
        <w:spacing w:after="0" w:line="480" w:lineRule="auto"/>
        <w:rPr>
          <w:i/>
          <w:lang w:val="fr-FR"/>
        </w:rPr>
      </w:pPr>
      <w:r>
        <w:rPr>
          <w:i/>
          <w:vertAlign w:val="superscript"/>
          <w:lang w:val="fr-FR"/>
        </w:rPr>
        <w:t>3</w:t>
      </w:r>
      <w:r w:rsidRPr="00AD4D63">
        <w:rPr>
          <w:i/>
          <w:lang w:val="fr-FR"/>
        </w:rPr>
        <w:t>E-mail: Arthur.Keith@nau.edu</w:t>
      </w:r>
    </w:p>
    <w:p w14:paraId="49A0FC46" w14:textId="77777777" w:rsidR="00F42CF9" w:rsidRDefault="00B323F8">
      <w:pPr>
        <w:pStyle w:val="footnote"/>
        <w:spacing w:after="0" w:line="480" w:lineRule="auto"/>
        <w:rPr>
          <w:i/>
          <w:lang w:val="fr-FR"/>
        </w:rPr>
      </w:pPr>
      <w:r>
        <w:rPr>
          <w:i/>
          <w:vertAlign w:val="superscript"/>
          <w:lang w:val="fr-FR"/>
        </w:rPr>
        <w:t>4</w:t>
      </w:r>
      <w:r w:rsidRPr="008D0DD1">
        <w:rPr>
          <w:i/>
          <w:lang w:val="fr-FR"/>
        </w:rPr>
        <w:t>E</w:t>
      </w:r>
      <w:r>
        <w:rPr>
          <w:i/>
          <w:lang w:val="fr-FR"/>
        </w:rPr>
        <w:t>-mail:Thomas.Whitham@nau.edu</w:t>
      </w:r>
    </w:p>
    <w:p w14:paraId="3FFADE53" w14:textId="77777777" w:rsidR="00F42CF9" w:rsidRDefault="00B323F8">
      <w:pPr>
        <w:pStyle w:val="footnote"/>
        <w:spacing w:after="0" w:line="480" w:lineRule="auto"/>
        <w:rPr>
          <w:i/>
          <w:lang w:val="fr-FR"/>
        </w:rPr>
      </w:pPr>
      <w:r w:rsidRPr="00D258C6">
        <w:rPr>
          <w:i/>
          <w:vertAlign w:val="superscript"/>
          <w:lang w:val="fr-FR"/>
        </w:rPr>
        <w:t>5</w:t>
      </w:r>
      <w:r>
        <w:rPr>
          <w:i/>
          <w:lang w:val="fr-FR"/>
        </w:rPr>
        <w:t xml:space="preserve">Department of </w:t>
      </w:r>
      <w:proofErr w:type="spellStart"/>
      <w:r>
        <w:rPr>
          <w:i/>
          <w:lang w:val="fr-FR"/>
        </w:rPr>
        <w:t>Ecology</w:t>
      </w:r>
      <w:proofErr w:type="spellEnd"/>
      <w:r>
        <w:rPr>
          <w:i/>
          <w:lang w:val="fr-FR"/>
        </w:rPr>
        <w:t xml:space="preserve"> and </w:t>
      </w:r>
      <w:proofErr w:type="spellStart"/>
      <w:r>
        <w:rPr>
          <w:i/>
          <w:lang w:val="fr-FR"/>
        </w:rPr>
        <w:t>EvolutionaryBiology</w:t>
      </w:r>
      <w:proofErr w:type="spellEnd"/>
      <w:r>
        <w:rPr>
          <w:i/>
          <w:lang w:val="fr-FR"/>
        </w:rPr>
        <w:t xml:space="preserve">, The </w:t>
      </w:r>
      <w:proofErr w:type="spellStart"/>
      <w:r>
        <w:rPr>
          <w:i/>
          <w:lang w:val="fr-FR"/>
        </w:rPr>
        <w:t>University</w:t>
      </w:r>
      <w:proofErr w:type="spellEnd"/>
      <w:r>
        <w:rPr>
          <w:i/>
          <w:lang w:val="fr-FR"/>
        </w:rPr>
        <w:t xml:space="preserve"> of Tennessee, Knoxville TN 37996</w:t>
      </w:r>
    </w:p>
    <w:p w14:paraId="162FE847" w14:textId="77777777" w:rsidR="00F42CF9" w:rsidRDefault="00A73318">
      <w:pPr>
        <w:pStyle w:val="footnote"/>
        <w:spacing w:after="0" w:line="480" w:lineRule="auto"/>
        <w:rPr>
          <w:i/>
          <w:lang w:val="fr-FR"/>
        </w:rPr>
      </w:pPr>
      <w:r>
        <w:rPr>
          <w:i/>
          <w:vertAlign w:val="superscript"/>
          <w:lang w:val="fr-FR"/>
        </w:rPr>
        <w:t>6</w:t>
      </w:r>
      <w:r w:rsidRPr="00AD4D63">
        <w:rPr>
          <w:i/>
          <w:lang w:val="fr-FR"/>
        </w:rPr>
        <w:t xml:space="preserve">E-mail: </w:t>
      </w:r>
      <w:r>
        <w:rPr>
          <w:i/>
          <w:lang w:val="fr-FR"/>
        </w:rPr>
        <w:t>Matthew.Lau</w:t>
      </w:r>
      <w:r w:rsidRPr="00AD4D63">
        <w:rPr>
          <w:i/>
          <w:lang w:val="fr-FR"/>
        </w:rPr>
        <w:t>@nau.edu</w:t>
      </w:r>
    </w:p>
    <w:p w14:paraId="46EEA244" w14:textId="77777777" w:rsidR="00F42CF9" w:rsidRDefault="00AE45BD">
      <w:pPr>
        <w:pStyle w:val="footnote"/>
        <w:spacing w:after="0" w:line="480" w:lineRule="auto"/>
        <w:rPr>
          <w:b/>
          <w:sz w:val="24"/>
          <w:szCs w:val="24"/>
          <w:lang w:val="fr-FR"/>
        </w:rPr>
      </w:pPr>
      <w:r>
        <w:rPr>
          <w:b/>
          <w:sz w:val="24"/>
          <w:szCs w:val="24"/>
          <w:lang w:val="fr-FR"/>
        </w:rPr>
        <w:t xml:space="preserve">Running </w:t>
      </w:r>
      <w:proofErr w:type="spellStart"/>
      <w:r w:rsidRPr="00AE45BD">
        <w:rPr>
          <w:b/>
          <w:sz w:val="24"/>
          <w:szCs w:val="24"/>
          <w:lang w:val="fr-FR"/>
        </w:rPr>
        <w:t>Title:</w:t>
      </w:r>
      <w:r>
        <w:rPr>
          <w:b/>
          <w:sz w:val="24"/>
          <w:szCs w:val="24"/>
          <w:lang w:val="fr-FR"/>
        </w:rPr>
        <w:t>Genetics</w:t>
      </w:r>
      <w:r w:rsidR="008B0E55">
        <w:rPr>
          <w:b/>
          <w:sz w:val="24"/>
          <w:szCs w:val="24"/>
          <w:lang w:val="fr-FR"/>
        </w:rPr>
        <w:t>-b</w:t>
      </w:r>
      <w:r>
        <w:rPr>
          <w:b/>
          <w:sz w:val="24"/>
          <w:szCs w:val="24"/>
          <w:lang w:val="fr-FR"/>
        </w:rPr>
        <w:t>ased</w:t>
      </w:r>
      <w:proofErr w:type="spellEnd"/>
      <w:r w:rsidR="00180A26">
        <w:rPr>
          <w:b/>
          <w:sz w:val="24"/>
          <w:szCs w:val="24"/>
          <w:lang w:val="fr-FR"/>
        </w:rPr>
        <w:t xml:space="preserve"> </w:t>
      </w:r>
      <w:proofErr w:type="spellStart"/>
      <w:r w:rsidR="006328EE">
        <w:rPr>
          <w:b/>
          <w:sz w:val="24"/>
          <w:szCs w:val="24"/>
          <w:lang w:val="fr-FR"/>
        </w:rPr>
        <w:t>Interacting</w:t>
      </w:r>
      <w:proofErr w:type="spellEnd"/>
      <w:r w:rsidR="00180A26">
        <w:rPr>
          <w:b/>
          <w:sz w:val="24"/>
          <w:szCs w:val="24"/>
          <w:lang w:val="fr-FR"/>
        </w:rPr>
        <w:t xml:space="preserve"> </w:t>
      </w:r>
      <w:proofErr w:type="spellStart"/>
      <w:r w:rsidR="006328EE">
        <w:rPr>
          <w:b/>
          <w:sz w:val="24"/>
          <w:szCs w:val="24"/>
          <w:lang w:val="fr-FR"/>
        </w:rPr>
        <w:t>Foundation</w:t>
      </w:r>
      <w:proofErr w:type="spellEnd"/>
      <w:r w:rsidR="00180A26">
        <w:rPr>
          <w:b/>
          <w:sz w:val="24"/>
          <w:szCs w:val="24"/>
          <w:lang w:val="fr-FR"/>
        </w:rPr>
        <w:t xml:space="preserve"> </w:t>
      </w:r>
      <w:proofErr w:type="spellStart"/>
      <w:r w:rsidR="006328EE">
        <w:rPr>
          <w:b/>
          <w:sz w:val="24"/>
          <w:szCs w:val="24"/>
          <w:lang w:val="fr-FR"/>
        </w:rPr>
        <w:t>Species</w:t>
      </w:r>
      <w:proofErr w:type="spellEnd"/>
      <w:r w:rsidR="00180A26">
        <w:rPr>
          <w:b/>
          <w:sz w:val="24"/>
          <w:szCs w:val="24"/>
          <w:lang w:val="fr-FR"/>
        </w:rPr>
        <w:t xml:space="preserve"> </w:t>
      </w:r>
      <w:proofErr w:type="spellStart"/>
      <w:r w:rsidR="006328EE">
        <w:rPr>
          <w:b/>
          <w:sz w:val="24"/>
          <w:szCs w:val="24"/>
          <w:lang w:val="fr-FR"/>
        </w:rPr>
        <w:t>Hypothesis</w:t>
      </w:r>
      <w:proofErr w:type="spellEnd"/>
    </w:p>
    <w:p w14:paraId="4BD3E691" w14:textId="77777777" w:rsidR="00F42CF9" w:rsidRDefault="00596601">
      <w:pPr>
        <w:pStyle w:val="footnote"/>
        <w:spacing w:after="0" w:line="480" w:lineRule="auto"/>
        <w:rPr>
          <w:b/>
          <w:sz w:val="24"/>
          <w:szCs w:val="24"/>
        </w:rPr>
      </w:pPr>
      <w:r w:rsidRPr="00AD4D63">
        <w:rPr>
          <w:b/>
          <w:sz w:val="24"/>
          <w:szCs w:val="24"/>
        </w:rPr>
        <w:t xml:space="preserve">Keywords: </w:t>
      </w:r>
      <w:r w:rsidR="00DC761A" w:rsidRPr="00DC761A">
        <w:rPr>
          <w:sz w:val="24"/>
          <w:szCs w:val="24"/>
        </w:rPr>
        <w:t>Community Stability</w:t>
      </w:r>
      <w:r w:rsidR="00DC761A">
        <w:rPr>
          <w:sz w:val="24"/>
          <w:szCs w:val="24"/>
        </w:rPr>
        <w:t xml:space="preserve">, Foundation Species Hypothesis, Community Genetics, </w:t>
      </w:r>
      <w:proofErr w:type="spellStart"/>
      <w:r w:rsidR="00DC761A" w:rsidRPr="00DC761A">
        <w:rPr>
          <w:i/>
          <w:sz w:val="24"/>
          <w:szCs w:val="24"/>
        </w:rPr>
        <w:t>Populus</w:t>
      </w:r>
      <w:proofErr w:type="spellEnd"/>
      <w:r w:rsidR="00180A26">
        <w:rPr>
          <w:i/>
          <w:sz w:val="24"/>
          <w:szCs w:val="24"/>
        </w:rPr>
        <w:t xml:space="preserve"> </w:t>
      </w:r>
      <w:proofErr w:type="spellStart"/>
      <w:r w:rsidR="00DC761A" w:rsidRPr="00DC761A">
        <w:rPr>
          <w:i/>
          <w:sz w:val="24"/>
          <w:szCs w:val="24"/>
        </w:rPr>
        <w:t>angustifolia</w:t>
      </w:r>
      <w:proofErr w:type="spellEnd"/>
      <w:r w:rsidR="00DC761A">
        <w:rPr>
          <w:sz w:val="24"/>
          <w:szCs w:val="24"/>
        </w:rPr>
        <w:t xml:space="preserve">, </w:t>
      </w:r>
      <w:r w:rsidR="00DC761A" w:rsidRPr="00DC761A">
        <w:rPr>
          <w:i/>
          <w:sz w:val="24"/>
          <w:szCs w:val="24"/>
        </w:rPr>
        <w:t xml:space="preserve">Pemphigus </w:t>
      </w:r>
      <w:proofErr w:type="spellStart"/>
      <w:r w:rsidR="00DC761A" w:rsidRPr="00DC761A">
        <w:rPr>
          <w:i/>
          <w:sz w:val="24"/>
          <w:szCs w:val="24"/>
        </w:rPr>
        <w:t>betae</w:t>
      </w:r>
      <w:proofErr w:type="spellEnd"/>
      <w:r w:rsidR="00DC761A">
        <w:rPr>
          <w:sz w:val="24"/>
          <w:szCs w:val="24"/>
        </w:rPr>
        <w:t>, Diversity-Stability, Emergent Properties, Arthropod Community</w:t>
      </w:r>
    </w:p>
    <w:p w14:paraId="1B4116AE" w14:textId="77777777" w:rsidR="00F42CF9" w:rsidRDefault="00F42CF9">
      <w:pPr>
        <w:pStyle w:val="footnote"/>
        <w:spacing w:after="0" w:line="480" w:lineRule="auto"/>
        <w:rPr>
          <w:sz w:val="24"/>
          <w:szCs w:val="24"/>
        </w:rPr>
      </w:pPr>
    </w:p>
    <w:p w14:paraId="2B0FC80F" w14:textId="77777777" w:rsidR="00F42CF9" w:rsidRDefault="00596601">
      <w:pPr>
        <w:pStyle w:val="footnote"/>
        <w:spacing w:after="0" w:line="480" w:lineRule="auto"/>
        <w:rPr>
          <w:sz w:val="24"/>
          <w:szCs w:val="24"/>
        </w:rPr>
      </w:pPr>
      <w:r w:rsidRPr="00AD4D63">
        <w:rPr>
          <w:b/>
          <w:sz w:val="24"/>
          <w:szCs w:val="24"/>
        </w:rPr>
        <w:t>Type of Article:</w:t>
      </w:r>
      <w:r>
        <w:rPr>
          <w:sz w:val="24"/>
          <w:szCs w:val="24"/>
        </w:rPr>
        <w:t xml:space="preserve"> </w:t>
      </w:r>
      <w:commentRangeStart w:id="0"/>
      <w:r>
        <w:rPr>
          <w:sz w:val="24"/>
          <w:szCs w:val="24"/>
        </w:rPr>
        <w:t>Letter</w:t>
      </w:r>
      <w:commentRangeEnd w:id="0"/>
      <w:r w:rsidR="00E81919">
        <w:rPr>
          <w:rStyle w:val="CommentReference"/>
          <w:lang w:val="en-US"/>
        </w:rPr>
        <w:commentReference w:id="0"/>
      </w:r>
    </w:p>
    <w:p w14:paraId="177ABFCB" w14:textId="77777777" w:rsidR="00F42CF9" w:rsidRDefault="00596601">
      <w:pPr>
        <w:pStyle w:val="footnote"/>
        <w:spacing w:after="0" w:line="480" w:lineRule="auto"/>
        <w:rPr>
          <w:b/>
          <w:sz w:val="24"/>
          <w:szCs w:val="24"/>
        </w:rPr>
      </w:pPr>
      <w:r w:rsidRPr="00AD4D63">
        <w:rPr>
          <w:b/>
          <w:sz w:val="24"/>
          <w:szCs w:val="24"/>
        </w:rPr>
        <w:t>Number of Words in Abstract/Manuscript</w:t>
      </w:r>
      <w:proofErr w:type="gramStart"/>
      <w:r>
        <w:rPr>
          <w:b/>
          <w:sz w:val="24"/>
          <w:szCs w:val="24"/>
        </w:rPr>
        <w:t>:</w:t>
      </w:r>
      <w:r w:rsidR="00AE45BD" w:rsidRPr="00AE45BD">
        <w:rPr>
          <w:sz w:val="24"/>
          <w:szCs w:val="24"/>
        </w:rPr>
        <w:t>150max</w:t>
      </w:r>
      <w:proofErr w:type="gramEnd"/>
      <w:r w:rsidR="00AE45BD">
        <w:rPr>
          <w:sz w:val="24"/>
          <w:szCs w:val="24"/>
        </w:rPr>
        <w:t>.</w:t>
      </w:r>
      <w:r w:rsidR="00AE45BD" w:rsidRPr="00AE45BD">
        <w:rPr>
          <w:sz w:val="24"/>
          <w:szCs w:val="24"/>
        </w:rPr>
        <w:t>/5000max</w:t>
      </w:r>
      <w:r w:rsidR="00AE45BD">
        <w:rPr>
          <w:sz w:val="24"/>
          <w:szCs w:val="24"/>
        </w:rPr>
        <w:t>.</w:t>
      </w:r>
    </w:p>
    <w:p w14:paraId="5B1C8824" w14:textId="77777777" w:rsidR="00F42CF9" w:rsidRDefault="00596601">
      <w:pPr>
        <w:pStyle w:val="footnote"/>
        <w:spacing w:after="0" w:line="480" w:lineRule="auto"/>
        <w:rPr>
          <w:b/>
          <w:sz w:val="24"/>
          <w:szCs w:val="24"/>
        </w:rPr>
      </w:pPr>
      <w:r w:rsidRPr="00AD4D63">
        <w:rPr>
          <w:b/>
          <w:sz w:val="24"/>
          <w:szCs w:val="24"/>
        </w:rPr>
        <w:t>Number of References</w:t>
      </w:r>
      <w:proofErr w:type="gramStart"/>
      <w:r w:rsidRPr="00AD4D63">
        <w:rPr>
          <w:b/>
          <w:sz w:val="24"/>
          <w:szCs w:val="24"/>
        </w:rPr>
        <w:t>:</w:t>
      </w:r>
      <w:r w:rsidR="00AE45BD" w:rsidRPr="00AE45BD">
        <w:rPr>
          <w:sz w:val="24"/>
          <w:szCs w:val="24"/>
        </w:rPr>
        <w:t>50max</w:t>
      </w:r>
      <w:proofErr w:type="gramEnd"/>
      <w:r w:rsidR="00AE45BD">
        <w:rPr>
          <w:sz w:val="24"/>
          <w:szCs w:val="24"/>
        </w:rPr>
        <w:t>.</w:t>
      </w:r>
    </w:p>
    <w:p w14:paraId="709FAC29" w14:textId="77777777" w:rsidR="00F42CF9" w:rsidRDefault="00596601">
      <w:pPr>
        <w:pStyle w:val="footnote"/>
        <w:spacing w:after="0" w:line="480" w:lineRule="auto"/>
        <w:rPr>
          <w:b/>
          <w:sz w:val="24"/>
          <w:szCs w:val="24"/>
        </w:rPr>
      </w:pPr>
      <w:r w:rsidRPr="00AD4D63">
        <w:rPr>
          <w:b/>
          <w:sz w:val="24"/>
          <w:szCs w:val="24"/>
        </w:rPr>
        <w:t>Number of Figures and Tables</w:t>
      </w:r>
      <w:proofErr w:type="gramStart"/>
      <w:r w:rsidRPr="00AD4D63">
        <w:rPr>
          <w:b/>
          <w:sz w:val="24"/>
          <w:szCs w:val="24"/>
        </w:rPr>
        <w:t>:</w:t>
      </w:r>
      <w:r w:rsidR="00AE45BD">
        <w:rPr>
          <w:sz w:val="24"/>
          <w:szCs w:val="24"/>
        </w:rPr>
        <w:t>6</w:t>
      </w:r>
      <w:proofErr w:type="gramEnd"/>
      <w:r w:rsidR="00AE45BD">
        <w:rPr>
          <w:sz w:val="24"/>
          <w:szCs w:val="24"/>
        </w:rPr>
        <w:t xml:space="preserve"> max.</w:t>
      </w:r>
    </w:p>
    <w:p w14:paraId="389C8DFE" w14:textId="77777777" w:rsidR="007C034D" w:rsidRDefault="00596601" w:rsidP="007C034D">
      <w:pPr>
        <w:spacing w:line="480" w:lineRule="auto"/>
      </w:pPr>
      <w:r w:rsidRPr="00AD4D63">
        <w:rPr>
          <w:b/>
        </w:rPr>
        <w:t>Corresponding Author Information:</w:t>
      </w:r>
      <w:r>
        <w:t xml:space="preserve"> Arthur R. Keith, Department of Biological Sciences, Northern Arizona University, PO Box 5640, Flagstaff, AZ. 86011. Phone: 928-523-5970, Fax: 928-523-7500, E-mail: </w:t>
      </w:r>
      <w:ins w:id="1" w:author="Art Keith" w:date="2013-09-25T22:43:00Z">
        <w:r w:rsidR="00515499" w:rsidRPr="00515499">
          <w:rPr>
            <w:color w:val="000000" w:themeColor="text1"/>
          </w:rPr>
          <w:t>Arthur.Keith@nau.edu</w:t>
        </w:r>
      </w:ins>
    </w:p>
    <w:p w14:paraId="69000EBB" w14:textId="77777777" w:rsidR="007C034D" w:rsidRDefault="007C034D" w:rsidP="007C034D">
      <w:pPr>
        <w:spacing w:line="480" w:lineRule="auto"/>
        <w:rPr>
          <w:b/>
        </w:rPr>
      </w:pPr>
    </w:p>
    <w:p w14:paraId="42420462" w14:textId="77777777" w:rsidR="007C034D" w:rsidRDefault="007C034D" w:rsidP="007C034D">
      <w:pPr>
        <w:spacing w:line="480" w:lineRule="auto"/>
        <w:rPr>
          <w:b/>
        </w:rPr>
      </w:pPr>
    </w:p>
    <w:p w14:paraId="79AF0561" w14:textId="77777777" w:rsidR="00EA224E" w:rsidRDefault="00596601" w:rsidP="00C612B5">
      <w:pPr>
        <w:spacing w:line="480" w:lineRule="auto"/>
        <w:rPr>
          <w:b/>
        </w:rPr>
      </w:pPr>
      <w:r w:rsidRPr="00596601">
        <w:rPr>
          <w:b/>
        </w:rPr>
        <w:lastRenderedPageBreak/>
        <w:t>Abstract</w:t>
      </w:r>
      <w:r>
        <w:rPr>
          <w:b/>
        </w:rPr>
        <w:t xml:space="preserve">: </w:t>
      </w:r>
    </w:p>
    <w:p w14:paraId="4A6E5C04" w14:textId="77777777" w:rsidR="00550119" w:rsidRDefault="00772831" w:rsidP="00835B7B">
      <w:pPr>
        <w:spacing w:line="480" w:lineRule="auto"/>
      </w:pPr>
      <w:r w:rsidRPr="00772831">
        <w:t>We</w:t>
      </w:r>
      <w:r w:rsidR="007E0EC9">
        <w:t xml:space="preserve"> examine</w:t>
      </w:r>
      <w:r w:rsidR="0094668E">
        <w:t>d</w:t>
      </w:r>
      <w:r w:rsidR="007E0EC9">
        <w:t xml:space="preserve"> the hypothesis that </w:t>
      </w:r>
      <w:proofErr w:type="gramStart"/>
      <w:r w:rsidR="007E0EC9">
        <w:t xml:space="preserve">genetic-based interactions </w:t>
      </w:r>
      <w:r w:rsidR="00E72EEA">
        <w:t>bet</w:t>
      </w:r>
      <w:r w:rsidRPr="00772831">
        <w:t>we</w:t>
      </w:r>
      <w:r w:rsidR="00E72EEA">
        <w:t>en</w:t>
      </w:r>
      <w:r w:rsidR="007E0EC9">
        <w:t xml:space="preserve"> foundation species plays</w:t>
      </w:r>
      <w:proofErr w:type="gramEnd"/>
      <w:r w:rsidR="007E0EC9">
        <w:t xml:space="preserve"> an important role in defining </w:t>
      </w:r>
      <w:r w:rsidR="003148D4">
        <w:t xml:space="preserve">complex community </w:t>
      </w:r>
      <w:r w:rsidR="007E0EC9">
        <w:t xml:space="preserve">traits </w:t>
      </w:r>
      <w:r w:rsidR="003148D4">
        <w:t>such as diversity, stability, and species interaction networks. In a two year</w:t>
      </w:r>
      <w:r w:rsidR="00E36EB7">
        <w:t xml:space="preserve"> </w:t>
      </w:r>
      <w:r w:rsidR="007E0EC9">
        <w:t>experimental manipulation of the</w:t>
      </w:r>
      <w:r w:rsidR="00E36EB7">
        <w:t xml:space="preserve"> </w:t>
      </w:r>
      <w:r w:rsidR="003148D4">
        <w:t>tree (</w:t>
      </w:r>
      <w:proofErr w:type="spellStart"/>
      <w:r w:rsidR="003148D4" w:rsidRPr="00EC1481">
        <w:rPr>
          <w:i/>
        </w:rPr>
        <w:t>Populus</w:t>
      </w:r>
      <w:proofErr w:type="spellEnd"/>
      <w:r w:rsidR="00E36EB7">
        <w:rPr>
          <w:i/>
        </w:rPr>
        <w:t xml:space="preserve"> </w:t>
      </w:r>
      <w:proofErr w:type="spellStart"/>
      <w:r w:rsidR="003148D4" w:rsidRPr="00EC1481">
        <w:rPr>
          <w:i/>
        </w:rPr>
        <w:t>angustifolia</w:t>
      </w:r>
      <w:proofErr w:type="spellEnd"/>
      <w:r w:rsidR="003148D4">
        <w:t>)</w:t>
      </w:r>
      <w:r w:rsidR="000E5631">
        <w:t xml:space="preserve"> and </w:t>
      </w:r>
      <w:r w:rsidR="003148D4">
        <w:t>its herbivore (</w:t>
      </w:r>
      <w:r w:rsidR="003148D4" w:rsidRPr="00EC1481">
        <w:rPr>
          <w:i/>
        </w:rPr>
        <w:t xml:space="preserve">Pemphigus </w:t>
      </w:r>
      <w:proofErr w:type="spellStart"/>
      <w:r w:rsidR="003148D4" w:rsidRPr="00EC1481">
        <w:rPr>
          <w:i/>
        </w:rPr>
        <w:t>betae</w:t>
      </w:r>
      <w:proofErr w:type="spellEnd"/>
      <w:r w:rsidR="003148D4">
        <w:t>)</w:t>
      </w:r>
      <w:r w:rsidR="000E5631">
        <w:t xml:space="preserve">, </w:t>
      </w:r>
      <w:r w:rsidRPr="00772831">
        <w:t>we</w:t>
      </w:r>
      <w:r w:rsidR="000E5631">
        <w:t xml:space="preserve"> found that the interactions of these two foundation species defined: </w:t>
      </w:r>
      <w:r w:rsidR="003148D4">
        <w:t xml:space="preserve">1. </w:t>
      </w:r>
      <w:proofErr w:type="gramStart"/>
      <w:r w:rsidR="00E72EEA">
        <w:t>a</w:t>
      </w:r>
      <w:r w:rsidR="003148D4">
        <w:t>rthropod</w:t>
      </w:r>
      <w:proofErr w:type="gramEnd"/>
      <w:r w:rsidR="003148D4">
        <w:t xml:space="preserve"> community composition</w:t>
      </w:r>
      <w:r w:rsidR="00E72EEA">
        <w:t>,</w:t>
      </w:r>
      <w:r w:rsidR="003148D4">
        <w:t xml:space="preserve">  2. </w:t>
      </w:r>
      <w:ins w:id="2" w:author="Thomas Whitham" w:date="2013-09-26T09:19:00Z">
        <w:r w:rsidR="00AC75B2">
          <w:t>a</w:t>
        </w:r>
      </w:ins>
      <w:del w:id="3" w:author="Thomas Whitham" w:date="2013-09-26T09:19:00Z">
        <w:r w:rsidR="00E36EB7" w:rsidDel="00AC75B2">
          <w:delText>A</w:delText>
        </w:r>
      </w:del>
      <w:r w:rsidR="00E36EB7">
        <w:t>rthropod community diversity (Shannon’s H’)</w:t>
      </w:r>
      <w:ins w:id="4" w:author="Thomas Whitham" w:date="2013-09-26T09:19:00Z">
        <w:r w:rsidR="00AC75B2">
          <w:t xml:space="preserve">, </w:t>
        </w:r>
      </w:ins>
      <w:r w:rsidR="00E36EB7">
        <w:t xml:space="preserve"> 3.</w:t>
      </w:r>
      <w:ins w:id="5" w:author="Thomas Whitham" w:date="2013-09-26T09:19:00Z">
        <w:r w:rsidR="00AC75B2">
          <w:t>t</w:t>
        </w:r>
      </w:ins>
      <w:del w:id="6" w:author="Thomas Whitham" w:date="2013-09-26T09:19:00Z">
        <w:r w:rsidR="00E36EB7" w:rsidDel="00AC75B2">
          <w:delText>T</w:delText>
        </w:r>
      </w:del>
      <w:r w:rsidR="003148D4">
        <w:t>he stability of arthropod communities through time</w:t>
      </w:r>
      <w:r w:rsidR="00E36EB7">
        <w:t xml:space="preserve"> (Bray-Curtis similarity)</w:t>
      </w:r>
      <w:r w:rsidR="000E5631">
        <w:t>,</w:t>
      </w:r>
      <w:r w:rsidR="00380FB4">
        <w:t xml:space="preserve"> and</w:t>
      </w:r>
      <w:r w:rsidR="00BF5F3D">
        <w:t xml:space="preserve"> </w:t>
      </w:r>
      <w:r w:rsidR="00E36EB7">
        <w:t>4</w:t>
      </w:r>
      <w:r w:rsidR="003148D4">
        <w:t>.</w:t>
      </w:r>
      <w:ins w:id="7" w:author="Thomas Whitham" w:date="2013-09-26T09:19:00Z">
        <w:r w:rsidR="00AC75B2">
          <w:t xml:space="preserve"> </w:t>
        </w:r>
      </w:ins>
      <w:proofErr w:type="gramStart"/>
      <w:r w:rsidR="00E72EEA">
        <w:t>t</w:t>
      </w:r>
      <w:r w:rsidR="000E5631">
        <w:t>he</w:t>
      </w:r>
      <w:proofErr w:type="gramEnd"/>
      <w:r w:rsidR="003148D4">
        <w:t xml:space="preserve"> structure of species co-occurrence networks</w:t>
      </w:r>
      <w:ins w:id="8" w:author="Thomas Whitham" w:date="2013-09-26T09:20:00Z">
        <w:r w:rsidR="00AC75B2">
          <w:t>.  N</w:t>
        </w:r>
      </w:ins>
      <w:del w:id="9" w:author="Thomas Whitham" w:date="2013-09-26T09:20:00Z">
        <w:r w:rsidR="00E72EEA" w:rsidDel="00AC75B2">
          <w:delText xml:space="preserve">, </w:delText>
        </w:r>
        <w:r w:rsidR="00A11268" w:rsidDel="00AC75B2">
          <w:delText>while</w:delText>
        </w:r>
        <w:r w:rsidR="00BF4859" w:rsidDel="00AC75B2">
          <w:delText xml:space="preserve"> n</w:delText>
        </w:r>
      </w:del>
      <w:r w:rsidR="00BF4859">
        <w:t>etwork structure of individual p</w:t>
      </w:r>
      <w:r w:rsidR="003148D4">
        <w:t>lant</w:t>
      </w:r>
      <w:r w:rsidR="00E36EB7">
        <w:t xml:space="preserve"> </w:t>
      </w:r>
      <w:r w:rsidR="003148D4">
        <w:t>genotype</w:t>
      </w:r>
      <w:r w:rsidR="00E72EEA">
        <w:t xml:space="preserve">s </w:t>
      </w:r>
      <w:r w:rsidR="00A11268">
        <w:t xml:space="preserve">was </w:t>
      </w:r>
      <w:ins w:id="10" w:author="Thomas Whitham" w:date="2013-09-26T09:20:00Z">
        <w:r w:rsidR="00AC75B2">
          <w:t xml:space="preserve">also </w:t>
        </w:r>
      </w:ins>
      <w:r w:rsidR="00380FB4">
        <w:t xml:space="preserve">a </w:t>
      </w:r>
      <w:ins w:id="11" w:author="Thomas Whitham" w:date="2013-09-26T09:20:00Z">
        <w:r w:rsidR="00AC75B2">
          <w:t xml:space="preserve">significant </w:t>
        </w:r>
      </w:ins>
      <w:r w:rsidR="00380FB4">
        <w:t xml:space="preserve">predictor of </w:t>
      </w:r>
      <w:r w:rsidR="003148D4">
        <w:t xml:space="preserve">arthropod community diversity and stability.  These findings </w:t>
      </w:r>
      <w:r w:rsidR="00E72EEA">
        <w:t>represent an important step in evaluating evolution in a community context and they suggest that p</w:t>
      </w:r>
      <w:r w:rsidR="003148D4">
        <w:t xml:space="preserve">erturbations </w:t>
      </w:r>
      <w:commentRangeStart w:id="12"/>
      <w:r w:rsidR="003148D4">
        <w:t xml:space="preserve">such as climate change </w:t>
      </w:r>
      <w:commentRangeEnd w:id="12"/>
      <w:r w:rsidR="009756F7">
        <w:rPr>
          <w:rStyle w:val="CommentReference"/>
        </w:rPr>
        <w:commentReference w:id="12"/>
      </w:r>
      <w:r w:rsidR="003148D4">
        <w:t xml:space="preserve">that affect the interactions </w:t>
      </w:r>
      <w:r w:rsidR="00D92008">
        <w:t xml:space="preserve">of foundation species </w:t>
      </w:r>
      <w:r w:rsidR="003148D4">
        <w:t>are likely to create destabilizing conditions on the</w:t>
      </w:r>
      <w:r w:rsidR="00D92008">
        <w:t>ir</w:t>
      </w:r>
      <w:r w:rsidR="003148D4">
        <w:t xml:space="preserve"> associated communities.</w:t>
      </w:r>
      <w:r w:rsidR="00550119">
        <w:br w:type="page"/>
      </w:r>
    </w:p>
    <w:p w14:paraId="06CCD003" w14:textId="77777777" w:rsidR="00761D3F" w:rsidRDefault="00D53B3F" w:rsidP="00761D3F">
      <w:pPr>
        <w:autoSpaceDE w:val="0"/>
        <w:autoSpaceDN w:val="0"/>
        <w:adjustRightInd w:val="0"/>
        <w:spacing w:line="480" w:lineRule="auto"/>
      </w:pPr>
      <w:commentRangeStart w:id="13"/>
      <w:r w:rsidRPr="009E487D">
        <w:rPr>
          <w:b/>
        </w:rPr>
        <w:lastRenderedPageBreak/>
        <w:t>Introduction</w:t>
      </w:r>
      <w:commentRangeEnd w:id="13"/>
      <w:r w:rsidR="00ED52D2">
        <w:rPr>
          <w:rStyle w:val="CommentReference"/>
        </w:rPr>
        <w:commentReference w:id="13"/>
      </w:r>
      <w:r w:rsidRPr="009E487D">
        <w:rPr>
          <w:b/>
        </w:rPr>
        <w:t>:</w:t>
      </w:r>
    </w:p>
    <w:p w14:paraId="7A54AC4C" w14:textId="5657A5FE" w:rsidR="00F42CF9" w:rsidRDefault="00761D3F" w:rsidP="00AA5AA4">
      <w:pPr>
        <w:spacing w:line="480" w:lineRule="auto"/>
      </w:pPr>
      <w:r>
        <w:tab/>
      </w:r>
      <w:r w:rsidR="009841A1" w:rsidRPr="009E487D">
        <w:t xml:space="preserve">It is widely accepted that individual species differ in their interaction strengths and their influence on other community members.  </w:t>
      </w:r>
      <w:r w:rsidR="00300D59">
        <w:t>F</w:t>
      </w:r>
      <w:r w:rsidR="00B07C30" w:rsidRPr="00B07C30">
        <w:t>oundation species</w:t>
      </w:r>
      <w:r w:rsidR="00300D59">
        <w:t xml:space="preserve"> represent the epitome of strong </w:t>
      </w:r>
      <w:proofErr w:type="spellStart"/>
      <w:r w:rsidR="00300D59">
        <w:t>interactors</w:t>
      </w:r>
      <w:proofErr w:type="spellEnd"/>
      <w:r w:rsidR="00300D59">
        <w:t xml:space="preserve"> and they</w:t>
      </w:r>
      <w:r w:rsidR="00B07C30" w:rsidRPr="00B07C30">
        <w:t xml:space="preserve"> are defined as those that</w:t>
      </w:r>
      <w:r w:rsidR="00CC55B9">
        <w:t xml:space="preserve"> </w:t>
      </w:r>
      <w:r w:rsidR="00B07C30" w:rsidRPr="00B07C30">
        <w:t>structure a community by creating locally stable conditions</w:t>
      </w:r>
      <w:r w:rsidR="00CC55B9">
        <w:t xml:space="preserve"> </w:t>
      </w:r>
      <w:r w:rsidR="00B07C30" w:rsidRPr="00B07C30">
        <w:t>for other species, and by modulating and stabilizing fundamental</w:t>
      </w:r>
      <w:r w:rsidR="00CC55B9">
        <w:t xml:space="preserve"> </w:t>
      </w:r>
      <w:r w:rsidR="00B07C30" w:rsidRPr="00B07C30">
        <w:t xml:space="preserve">ecosystem processes (Dayton, 1972). </w:t>
      </w:r>
      <w:r w:rsidR="009E487D">
        <w:t xml:space="preserve"> In their review, Ellison et al. (2005) argued that f</w:t>
      </w:r>
      <w:r w:rsidR="00B07C30" w:rsidRPr="00B07C30">
        <w:t>oundation</w:t>
      </w:r>
      <w:r w:rsidR="00CC55B9">
        <w:t xml:space="preserve"> </w:t>
      </w:r>
      <w:r w:rsidR="00B07C30" w:rsidRPr="00B07C30">
        <w:t>species are synonymous with keystone species, ecosystem</w:t>
      </w:r>
      <w:ins w:id="14" w:author="Thomas Whitham" w:date="2013-09-26T09:23:00Z">
        <w:r w:rsidR="00BC22B4">
          <w:t xml:space="preserve"> </w:t>
        </w:r>
      </w:ins>
      <w:r w:rsidR="00B07C30" w:rsidRPr="00B07C30">
        <w:t>engineers</w:t>
      </w:r>
      <w:r w:rsidR="009E487D">
        <w:t>, dominant</w:t>
      </w:r>
      <w:r w:rsidR="00B07C30" w:rsidRPr="00B07C30">
        <w:t xml:space="preserve"> and other similar terms</w:t>
      </w:r>
      <w:r w:rsidR="00B55A0B">
        <w:t xml:space="preserve"> (Grime 1984, Hollings 1992, Jones et al</w:t>
      </w:r>
      <w:r w:rsidR="009E487D">
        <w:t>.</w:t>
      </w:r>
      <w:r w:rsidR="00B55A0B">
        <w:t xml:space="preserve"> 1994</w:t>
      </w:r>
      <w:r w:rsidR="00AA5AA4">
        <w:t xml:space="preserve">, Houston et al. 1994, </w:t>
      </w:r>
      <w:proofErr w:type="spellStart"/>
      <w:r w:rsidR="00AA5AA4">
        <w:t>e</w:t>
      </w:r>
      <w:r w:rsidR="00CE4063">
        <w:t>tc</w:t>
      </w:r>
      <w:proofErr w:type="spellEnd"/>
      <w:r w:rsidR="00B55A0B">
        <w:t>)</w:t>
      </w:r>
      <w:r w:rsidR="00AA5AA4">
        <w:t>.</w:t>
      </w:r>
      <w:r w:rsidR="00CC55B9">
        <w:t xml:space="preserve">  </w:t>
      </w:r>
      <w:r w:rsidR="009E487D">
        <w:t xml:space="preserve">Importantly, all of these terms refer to species of large effect, such that their loss from an ecosystem would have </w:t>
      </w:r>
      <w:r w:rsidR="002E003F">
        <w:t xml:space="preserve">significant </w:t>
      </w:r>
      <w:r w:rsidR="009E487D">
        <w:t>effects on other species and ecosystem processes.</w:t>
      </w:r>
      <w:r w:rsidR="00CC55B9">
        <w:t xml:space="preserve">  </w:t>
      </w:r>
      <w:r w:rsidR="00450EE9">
        <w:t xml:space="preserve">While many studies have demonstrated the effects of foundation species on their associated communities and ecosystem processes, </w:t>
      </w:r>
      <w:r w:rsidR="000C143F">
        <w:t xml:space="preserve">this fundamental </w:t>
      </w:r>
      <w:r w:rsidR="00CD3859">
        <w:t>concept</w:t>
      </w:r>
      <w:r w:rsidR="000C143F">
        <w:t xml:space="preserve"> raises many </w:t>
      </w:r>
      <w:r w:rsidR="00CB603E">
        <w:t xml:space="preserve">key issues </w:t>
      </w:r>
      <w:r w:rsidR="000C143F">
        <w:t>of ecological</w:t>
      </w:r>
      <w:r w:rsidR="00CD3859">
        <w:t xml:space="preserve">, </w:t>
      </w:r>
      <w:r w:rsidR="000C143F">
        <w:t>evolutionary</w:t>
      </w:r>
      <w:r w:rsidR="00CD3859">
        <w:t xml:space="preserve"> and conservation importance</w:t>
      </w:r>
      <w:r w:rsidR="000C143F">
        <w:t>.</w:t>
      </w:r>
      <w:r w:rsidR="00CC55B9">
        <w:t xml:space="preserve">  </w:t>
      </w:r>
      <w:r w:rsidR="008C2E53">
        <w:t>For example, h</w:t>
      </w:r>
      <w:r w:rsidR="00CB603E">
        <w:t xml:space="preserve">ow many foundation species does an ecosystem have, how do the interactions of multiple foundation species affect community diversity and </w:t>
      </w:r>
      <w:commentRangeStart w:id="15"/>
      <w:r w:rsidR="00CB603E">
        <w:t>stability</w:t>
      </w:r>
      <w:commentRangeEnd w:id="15"/>
      <w:r w:rsidR="009E23A9">
        <w:rPr>
          <w:rStyle w:val="CommentReference"/>
        </w:rPr>
        <w:commentReference w:id="15"/>
      </w:r>
      <w:r w:rsidR="00CB603E">
        <w:t>, and are the interactions of foundation species genetically</w:t>
      </w:r>
      <w:r w:rsidR="00BF5F99">
        <w:t>-</w:t>
      </w:r>
      <w:r w:rsidR="00CB603E">
        <w:t xml:space="preserve">based such that whole communities may </w:t>
      </w:r>
      <w:r w:rsidR="00680A97">
        <w:t xml:space="preserve">ecologically and </w:t>
      </w:r>
      <w:commentRangeStart w:id="16"/>
      <w:r w:rsidR="00680A97">
        <w:t xml:space="preserve">evolutionarily </w:t>
      </w:r>
      <w:commentRangeEnd w:id="16"/>
      <w:r w:rsidR="005143C7">
        <w:rPr>
          <w:rStyle w:val="CommentReference"/>
        </w:rPr>
        <w:commentReference w:id="16"/>
      </w:r>
      <w:r w:rsidR="00CB603E">
        <w:t xml:space="preserve">change in response to the evolution occurring among interacting foundation species?  Such questions become especially important when considering the challenges of climate change, habitat fragmentation, invasive exotics on native </w:t>
      </w:r>
      <w:r w:rsidR="00450EE9">
        <w:t>ecosystems</w:t>
      </w:r>
      <w:r w:rsidR="00CB603E">
        <w:t xml:space="preserve"> and the need to restore habitats in a way that supports high levels of biodiversity and ecosystem function</w:t>
      </w:r>
      <w:ins w:id="17" w:author="Thomas Whitham" w:date="2013-09-26T09:26:00Z">
        <w:r w:rsidR="00BC22B4">
          <w:t xml:space="preserve"> (refs)</w:t>
        </w:r>
      </w:ins>
      <w:r w:rsidR="00CB603E">
        <w:t>.</w:t>
      </w:r>
    </w:p>
    <w:p w14:paraId="1D62DC11" w14:textId="358C0589" w:rsidR="00B96238" w:rsidRDefault="0085377E" w:rsidP="00F42CF9">
      <w:pPr>
        <w:spacing w:line="480" w:lineRule="auto"/>
        <w:ind w:firstLine="720"/>
      </w:pPr>
      <w:r>
        <w:t>To address these questions, it is critical to understand how genetic variation in foundation species affects other community members</w:t>
      </w:r>
      <w:r w:rsidR="00CD3859">
        <w:t xml:space="preserve"> and how genetics-based interactions of multiple foundation species can potentially drive an associated community</w:t>
      </w:r>
      <w:r>
        <w:t>.  Because</w:t>
      </w:r>
      <w:r w:rsidR="00CC55B9">
        <w:t xml:space="preserve"> </w:t>
      </w:r>
      <w:r w:rsidR="00680A97">
        <w:t xml:space="preserve">many </w:t>
      </w:r>
      <w:r w:rsidR="005B4E56">
        <w:t>plant traits</w:t>
      </w:r>
      <w:r w:rsidR="00680A97">
        <w:t xml:space="preserve"> </w:t>
      </w:r>
      <w:r w:rsidR="00680A97">
        <w:lastRenderedPageBreak/>
        <w:t>are</w:t>
      </w:r>
      <w:r w:rsidR="00BF5F99">
        <w:t>, in part, genetically based</w:t>
      </w:r>
      <w:r w:rsidR="00CC55B9">
        <w:t xml:space="preserve"> </w:t>
      </w:r>
      <w:r w:rsidR="00680A97">
        <w:t>(e.g., architecture, morphology, chemistry, phenology, ontogeny)</w:t>
      </w:r>
      <w:r>
        <w:t xml:space="preserve">, </w:t>
      </w:r>
      <w:r w:rsidR="00680A97">
        <w:t>together these traits can result in a multivariate phenotype (Holeski et al. 2012)</w:t>
      </w:r>
      <w:r w:rsidR="0094668E">
        <w:t xml:space="preserve"> that </w:t>
      </w:r>
      <w:ins w:id="18" w:author="Thomas Whitham" w:date="2013-09-26T09:27:00Z">
        <w:r w:rsidR="00BC22B4">
          <w:t>is associated with</w:t>
        </w:r>
      </w:ins>
      <w:del w:id="19" w:author="Thomas Whitham" w:date="2013-09-26T09:27:00Z">
        <w:r w:rsidR="0094668E" w:rsidDel="00BC22B4">
          <w:delText>ge</w:delText>
        </w:r>
        <w:r w:rsidR="00975292" w:rsidDel="00BC22B4">
          <w:delText>nerates</w:delText>
        </w:r>
      </w:del>
      <w:r w:rsidR="00975292">
        <w:t xml:space="preserve"> extensive intraspecific </w:t>
      </w:r>
      <w:r w:rsidR="0094668E">
        <w:t>genotypic and phenotypic variation</w:t>
      </w:r>
      <w:commentRangeStart w:id="20"/>
      <w:r w:rsidR="00975292">
        <w:t>.  In response to such variation,</w:t>
      </w:r>
      <w:r w:rsidR="0094668E">
        <w:t xml:space="preserve"> whole communities </w:t>
      </w:r>
      <w:r w:rsidR="00975292">
        <w:t xml:space="preserve">of organisms ranging from plants to microbes, insects and vertebrates </w:t>
      </w:r>
      <w:r w:rsidR="00AD2346">
        <w:t xml:space="preserve">from around the world </w:t>
      </w:r>
      <w:r w:rsidR="00975292">
        <w:t>have</w:t>
      </w:r>
      <w:r w:rsidR="0094668E">
        <w:t xml:space="preserve"> exhibit</w:t>
      </w:r>
      <w:r w:rsidR="00975292">
        <w:t>ed</w:t>
      </w:r>
      <w:r w:rsidR="0094668E">
        <w:t xml:space="preserve"> sorting at the individual </w:t>
      </w:r>
      <w:r w:rsidR="00394831">
        <w:t xml:space="preserve">plant </w:t>
      </w:r>
      <w:r w:rsidR="0094668E">
        <w:t xml:space="preserve">genotype </w:t>
      </w:r>
      <w:r w:rsidR="008E5647">
        <w:t>level</w:t>
      </w:r>
      <w:commentRangeEnd w:id="20"/>
      <w:r w:rsidR="002D3451">
        <w:rPr>
          <w:rStyle w:val="CommentReference"/>
        </w:rPr>
        <w:commentReference w:id="20"/>
      </w:r>
      <w:r w:rsidR="008E5647">
        <w:t xml:space="preserve"> (review by Whitham et al. 2012).  Th</w:t>
      </w:r>
      <w:r w:rsidR="00A22964">
        <w:t>ese genotyp</w:t>
      </w:r>
      <w:r w:rsidR="00975292">
        <w:t>ic</w:t>
      </w:r>
      <w:r w:rsidR="00A22964">
        <w:t xml:space="preserve"> effects can be so consistent</w:t>
      </w:r>
      <w:r w:rsidR="00394831">
        <w:t xml:space="preserve"> and long-lasting</w:t>
      </w:r>
      <w:ins w:id="21" w:author="Thomas Whitham" w:date="2013-09-26T09:28:00Z">
        <w:r w:rsidR="00BC22B4">
          <w:t xml:space="preserve"> </w:t>
        </w:r>
      </w:ins>
      <w:r w:rsidR="00A22964">
        <w:t xml:space="preserve">that individual herbivores </w:t>
      </w:r>
      <w:r w:rsidR="00394831">
        <w:t xml:space="preserve">can </w:t>
      </w:r>
      <w:r w:rsidR="00A22964">
        <w:t>become locally adapted to individual plant genotypes (</w:t>
      </w:r>
      <w:ins w:id="22" w:author="Thomas Whitham" w:date="2013-09-26T09:28:00Z">
        <w:r w:rsidR="00BC22B4">
          <w:t xml:space="preserve">other refs; </w:t>
        </w:r>
      </w:ins>
      <w:r w:rsidR="00A22964">
        <w:t xml:space="preserve">Evans et al. 2008, 2012).  </w:t>
      </w:r>
      <w:r w:rsidR="00F65A76">
        <w:t xml:space="preserve">This community specificity to individual plant genotypes raises the potential for the interactions </w:t>
      </w:r>
      <w:r w:rsidR="003E4A24">
        <w:t>bet</w:t>
      </w:r>
      <w:r w:rsidR="00772831" w:rsidRPr="00772831">
        <w:t>we</w:t>
      </w:r>
      <w:r w:rsidR="003E4A24">
        <w:t xml:space="preserve">en </w:t>
      </w:r>
      <w:r w:rsidR="00F65A76">
        <w:t xml:space="preserve">highly interactive foundation species to define a much larger community of organisms. </w:t>
      </w:r>
      <w:ins w:id="23" w:author="Thomas Whitham" w:date="2013-09-26T09:29:00Z">
        <w:r w:rsidR="00BC22B4">
          <w:t xml:space="preserve"> </w:t>
        </w:r>
      </w:ins>
      <w:r w:rsidR="001074A9">
        <w:t xml:space="preserve">For example Mooney and </w:t>
      </w:r>
      <w:del w:id="24" w:author="Thomas Whitham" w:date="2013-09-26T09:25:00Z">
        <w:r w:rsidR="001074A9" w:rsidDel="00BC22B4">
          <w:delText xml:space="preserve"> </w:delText>
        </w:r>
      </w:del>
      <w:proofErr w:type="spellStart"/>
      <w:r w:rsidR="001074A9">
        <w:t>Agrawal</w:t>
      </w:r>
      <w:proofErr w:type="spellEnd"/>
      <w:r w:rsidR="001074A9">
        <w:t xml:space="preserve"> (2008) showed plant genotype affects ant-aphid interactions with implications on community structure and more recently </w:t>
      </w:r>
      <w:r>
        <w:t xml:space="preserve">Keith et al. (2010) proposed a genetics-based </w:t>
      </w:r>
      <w:commentRangeStart w:id="25"/>
      <w:r>
        <w:t>Interacting Foundation Species Hypothesis</w:t>
      </w:r>
      <w:r w:rsidR="00394831">
        <w:t xml:space="preserve"> </w:t>
      </w:r>
      <w:commentRangeEnd w:id="25"/>
      <w:r w:rsidR="00706703">
        <w:rPr>
          <w:rStyle w:val="CommentReference"/>
        </w:rPr>
        <w:commentReference w:id="25"/>
      </w:r>
      <w:r w:rsidR="00394831">
        <w:t>(IFS)</w:t>
      </w:r>
      <w:r w:rsidR="00BA2424">
        <w:t xml:space="preserve"> in which the genetics-based interactions of two or more foundation species defined a much larger community.  </w:t>
      </w:r>
      <w:commentRangeStart w:id="26"/>
      <w:r w:rsidR="00BA2424">
        <w:t xml:space="preserve">Although </w:t>
      </w:r>
      <w:r w:rsidR="001074A9">
        <w:t xml:space="preserve">these studies </w:t>
      </w:r>
      <w:r>
        <w:t>lacked the critical experiments to confirm or falsify</w:t>
      </w:r>
      <w:ins w:id="27" w:author="Thomas Whitham" w:date="2013-09-26T09:29:00Z">
        <w:r w:rsidR="00BC22B4">
          <w:t xml:space="preserve"> this hypothesis</w:t>
        </w:r>
      </w:ins>
      <w:r w:rsidR="00BA2424">
        <w:t>, h</w:t>
      </w:r>
      <w:r w:rsidR="00C40B1B">
        <w:t xml:space="preserve">ere, </w:t>
      </w:r>
      <w:r w:rsidR="00772831" w:rsidRPr="00772831">
        <w:t>we</w:t>
      </w:r>
      <w:r w:rsidR="00C40B1B">
        <w:t xml:space="preserve"> present findings from </w:t>
      </w:r>
      <w:r w:rsidR="00BA2424">
        <w:t xml:space="preserve">new </w:t>
      </w:r>
      <w:r w:rsidR="00C40B1B">
        <w:t xml:space="preserve">common garden experiments </w:t>
      </w:r>
      <w:r w:rsidR="00BA2424">
        <w:t xml:space="preserve">designed </w:t>
      </w:r>
      <w:r w:rsidR="00C40B1B">
        <w:t>to address this hypothesis and discuss their general implications.</w:t>
      </w:r>
      <w:commentRangeEnd w:id="26"/>
      <w:r w:rsidR="002D3451">
        <w:rPr>
          <w:rStyle w:val="CommentReference"/>
        </w:rPr>
        <w:commentReference w:id="26"/>
      </w:r>
    </w:p>
    <w:p w14:paraId="74A146C6" w14:textId="744FC475" w:rsidR="005B10F7" w:rsidRDefault="00975292" w:rsidP="005B10F7">
      <w:pPr>
        <w:spacing w:line="480" w:lineRule="auto"/>
        <w:ind w:firstLine="720"/>
      </w:pPr>
      <w:commentRangeStart w:id="28"/>
      <w:r>
        <w:t>Cottonwood</w:t>
      </w:r>
      <w:r w:rsidR="003E4A24">
        <w:t>s</w:t>
      </w:r>
      <w:r w:rsidR="001074A9">
        <w:t xml:space="preserve"> </w:t>
      </w:r>
      <w:r w:rsidR="003E4A24">
        <w:t>are foundation</w:t>
      </w:r>
      <w:r>
        <w:t xml:space="preserve"> riparian tree species in the American </w:t>
      </w:r>
      <w:r w:rsidR="00772831" w:rsidRPr="00772831">
        <w:t>we</w:t>
      </w:r>
      <w:r>
        <w:t>st (Eckenwalder</w:t>
      </w:r>
      <w:r w:rsidR="009952AC">
        <w:t>1997</w:t>
      </w:r>
      <w:ins w:id="29" w:author="Thomas Whitham" w:date="2013-09-26T09:31:00Z">
        <w:r w:rsidR="006554BB">
          <w:t xml:space="preserve">, </w:t>
        </w:r>
        <w:del w:id="30" w:author="Thomas G Whitham" w:date="2013-09-27T13:35:00Z">
          <w:r w:rsidR="006554BB" w:rsidDel="007D299F">
            <w:delText>Whitham et al. 2010</w:delText>
          </w:r>
        </w:del>
      </w:ins>
      <w:ins w:id="31" w:author="Thomas G Whitham" w:date="2013-09-27T13:35:00Z">
        <w:r w:rsidR="007D299F">
          <w:t>Whitham et al. 2010</w:t>
        </w:r>
      </w:ins>
      <w:r>
        <w:t xml:space="preserve">) </w:t>
      </w:r>
      <w:r w:rsidR="003E4A24">
        <w:t>that are the focus of much conservation due to</w:t>
      </w:r>
      <w:r w:rsidR="005037D0">
        <w:t xml:space="preserve"> climate change</w:t>
      </w:r>
      <w:r w:rsidR="006C3408">
        <w:t xml:space="preserve"> and loss of habitat to </w:t>
      </w:r>
      <w:r w:rsidR="005037D0">
        <w:t>invasive exotics (</w:t>
      </w:r>
      <w:r w:rsidR="006C3408">
        <w:t>Friedman et al. 2005, Grady et al. 2011)</w:t>
      </w:r>
      <w:ins w:id="32" w:author="Thomas Whitham" w:date="2013-09-26T09:30:00Z">
        <w:r w:rsidR="006554BB">
          <w:t xml:space="preserve"> </w:t>
        </w:r>
      </w:ins>
      <w:r w:rsidR="003E4A24">
        <w:t xml:space="preserve">and the large number of species that are dependent upon them for their survival (e.g., Bangert et al. 2013).  </w:t>
      </w:r>
      <w:r w:rsidR="00002AD2">
        <w:t>Genetic variation</w:t>
      </w:r>
      <w:r w:rsidR="001074A9">
        <w:t xml:space="preserve"> </w:t>
      </w:r>
      <w:r w:rsidR="00002AD2">
        <w:t xml:space="preserve">within </w:t>
      </w:r>
      <w:proofErr w:type="spellStart"/>
      <w:r w:rsidR="00B6752C" w:rsidRPr="0064155C">
        <w:rPr>
          <w:i/>
        </w:rPr>
        <w:t>Populus</w:t>
      </w:r>
      <w:proofErr w:type="spellEnd"/>
      <w:r w:rsidR="001074A9">
        <w:rPr>
          <w:i/>
        </w:rPr>
        <w:t xml:space="preserve"> </w:t>
      </w:r>
      <w:proofErr w:type="spellStart"/>
      <w:r w:rsidR="00B6752C">
        <w:t>spp</w:t>
      </w:r>
      <w:proofErr w:type="spellEnd"/>
      <w:r w:rsidR="001074A9">
        <w:t xml:space="preserve"> </w:t>
      </w:r>
      <w:r w:rsidR="00B6752C">
        <w:t xml:space="preserve">has been shown to be strongly linked to </w:t>
      </w:r>
      <w:r w:rsidR="00F65A76">
        <w:t>e</w:t>
      </w:r>
      <w:r>
        <w:t xml:space="preserve">cosystem function and diversity </w:t>
      </w:r>
      <w:r w:rsidR="00B6752C">
        <w:t>(</w:t>
      </w:r>
      <w:r w:rsidR="00471C16">
        <w:t>Sch</w:t>
      </w:r>
      <w:r w:rsidR="00772831" w:rsidRPr="00772831">
        <w:t>we</w:t>
      </w:r>
      <w:r w:rsidR="00471C16">
        <w:t>itzer et al. 20</w:t>
      </w:r>
      <w:r w:rsidR="00C612B5">
        <w:t>12</w:t>
      </w:r>
      <w:r w:rsidR="00B6752C">
        <w:t>)</w:t>
      </w:r>
      <w:r w:rsidR="00C40B1B">
        <w:t xml:space="preserve">.  Because </w:t>
      </w:r>
      <w:r w:rsidR="00E61546">
        <w:t xml:space="preserve">the abundance and distribution of </w:t>
      </w:r>
      <w:r w:rsidR="00C40B1B">
        <w:t>a common insect herbivore</w:t>
      </w:r>
      <w:r w:rsidR="00E61546">
        <w:t xml:space="preserve">, </w:t>
      </w:r>
      <w:r w:rsidR="004C5389">
        <w:t xml:space="preserve">the </w:t>
      </w:r>
      <w:r w:rsidR="00B6752C">
        <w:t>galling aphid (</w:t>
      </w:r>
      <w:r w:rsidR="0064155C" w:rsidRPr="0064155C">
        <w:rPr>
          <w:i/>
        </w:rPr>
        <w:t>P</w:t>
      </w:r>
      <w:r w:rsidR="00B6752C">
        <w:rPr>
          <w:i/>
        </w:rPr>
        <w:t>emphigus</w:t>
      </w:r>
      <w:ins w:id="33" w:author="Thomas Whitham" w:date="2013-09-26T09:32:00Z">
        <w:r w:rsidR="006554BB">
          <w:rPr>
            <w:i/>
          </w:rPr>
          <w:t xml:space="preserve"> </w:t>
        </w:r>
      </w:ins>
      <w:proofErr w:type="spellStart"/>
      <w:r w:rsidR="0064155C" w:rsidRPr="0064155C">
        <w:rPr>
          <w:i/>
        </w:rPr>
        <w:t>betae</w:t>
      </w:r>
      <w:proofErr w:type="spellEnd"/>
      <w:r w:rsidR="00B6752C">
        <w:t>)</w:t>
      </w:r>
      <w:r w:rsidR="00E61546">
        <w:t xml:space="preserve">, is strongly determined by the </w:t>
      </w:r>
      <w:r w:rsidR="00E61546">
        <w:lastRenderedPageBreak/>
        <w:t xml:space="preserve">resistance and susceptibility traits of its host tree, </w:t>
      </w:r>
      <w:r w:rsidR="0057098D" w:rsidRPr="0057098D">
        <w:rPr>
          <w:i/>
        </w:rPr>
        <w:t xml:space="preserve">P. </w:t>
      </w:r>
      <w:proofErr w:type="spellStart"/>
      <w:r w:rsidR="0057098D" w:rsidRPr="0057098D">
        <w:rPr>
          <w:i/>
        </w:rPr>
        <w:t>angustifolia</w:t>
      </w:r>
      <w:proofErr w:type="spellEnd"/>
      <w:r w:rsidR="00E61546">
        <w:t>, which in turn affects many other community members (Dickson and Whitham 1997, Bailey et al. 2006</w:t>
      </w:r>
      <w:r w:rsidR="00394831">
        <w:t xml:space="preserve">, </w:t>
      </w:r>
      <w:r w:rsidR="00E61546">
        <w:t>Compson et al. 2011, Smith et al. 2011)</w:t>
      </w:r>
      <w:r w:rsidR="00394831">
        <w:t>.</w:t>
      </w:r>
      <w:ins w:id="34" w:author="Thomas Whitham" w:date="2013-09-26T09:32:00Z">
        <w:r w:rsidR="006554BB">
          <w:t xml:space="preserve">  </w:t>
        </w:r>
      </w:ins>
      <w:r w:rsidR="00EA2BAB">
        <w:t>D</w:t>
      </w:r>
      <w:r w:rsidR="004C5389">
        <w:t>ue to its</w:t>
      </w:r>
      <w:del w:id="35" w:author="Thomas Whitham" w:date="2013-09-26T09:35:00Z">
        <w:r w:rsidR="004C5389" w:rsidDel="006554BB">
          <w:delText xml:space="preserve"> </w:delText>
        </w:r>
      </w:del>
      <w:ins w:id="36" w:author="Thomas Whitham" w:date="2013-09-26T09:33:00Z">
        <w:r w:rsidR="006554BB">
          <w:rPr>
            <w:rStyle w:val="CommentReference"/>
          </w:rPr>
          <w:commentReference w:id="37"/>
        </w:r>
      </w:ins>
      <w:del w:id="38" w:author="Thomas Whitham" w:date="2013-09-26T09:32:00Z">
        <w:r w:rsidR="004C5389" w:rsidDel="006554BB">
          <w:delText xml:space="preserve">disproportionately </w:delText>
        </w:r>
      </w:del>
      <w:del w:id="39" w:author="Thomas Whitham" w:date="2013-09-26T09:33:00Z">
        <w:r w:rsidR="004C5389" w:rsidDel="006554BB">
          <w:delText>large</w:delText>
        </w:r>
      </w:del>
      <w:r w:rsidR="004C5389">
        <w:t xml:space="preserve"> role in the structuring and stabilizing of the associated community </w:t>
      </w:r>
      <w:r w:rsidR="00394831">
        <w:t>(</w:t>
      </w:r>
      <w:ins w:id="40" w:author="Thomas Whitham" w:date="2013-09-26T09:36:00Z">
        <w:r w:rsidR="006554BB">
          <w:t xml:space="preserve">Dickson and Whitham 1997, </w:t>
        </w:r>
      </w:ins>
      <w:r w:rsidR="00394831">
        <w:t xml:space="preserve">Keith et al. 2010), </w:t>
      </w:r>
      <w:r w:rsidR="004C5389">
        <w:t>the aphid may also be considered a foundation species</w:t>
      </w:r>
      <w:r w:rsidR="00394831">
        <w:t xml:space="preserve"> or species of large effect</w:t>
      </w:r>
      <w:r w:rsidR="00EA2BAB">
        <w:t>.</w:t>
      </w:r>
      <w:commentRangeEnd w:id="28"/>
      <w:r w:rsidR="002D3451">
        <w:rPr>
          <w:rStyle w:val="CommentReference"/>
        </w:rPr>
        <w:commentReference w:id="28"/>
      </w:r>
      <w:r w:rsidR="00EA2BAB">
        <w:t xml:space="preserve">  Here</w:t>
      </w:r>
      <w:r w:rsidR="005037D0">
        <w:t>,</w:t>
      </w:r>
      <w:r w:rsidR="001074A9">
        <w:t xml:space="preserve"> </w:t>
      </w:r>
      <w:r w:rsidR="00772831" w:rsidRPr="00772831">
        <w:t>we</w:t>
      </w:r>
      <w:r w:rsidR="00EA2BAB">
        <w:t xml:space="preserve"> examine </w:t>
      </w:r>
      <w:ins w:id="41" w:author="Thomas Whitham" w:date="2013-09-26T09:37:00Z">
        <w:r w:rsidR="006554BB">
          <w:t xml:space="preserve">how the genetics-based </w:t>
        </w:r>
      </w:ins>
      <w:ins w:id="42" w:author="Thomas Whitham" w:date="2013-09-26T09:38:00Z">
        <w:r w:rsidR="006554BB">
          <w:t xml:space="preserve">aphid-tree </w:t>
        </w:r>
      </w:ins>
      <w:ins w:id="43" w:author="Thomas Whitham" w:date="2013-09-26T09:37:00Z">
        <w:r w:rsidR="006554BB">
          <w:t>interactions</w:t>
        </w:r>
      </w:ins>
      <w:del w:id="44" w:author="Thomas Whitham" w:date="2013-09-26T09:37:00Z">
        <w:r w:rsidR="00EA2BAB" w:rsidDel="006554BB">
          <w:delText xml:space="preserve">the outcome </w:delText>
        </w:r>
      </w:del>
      <w:ins w:id="45" w:author="Thomas Whitham" w:date="2013-09-26T09:37:00Z">
        <w:r w:rsidR="006554BB">
          <w:t xml:space="preserve"> </w:t>
        </w:r>
      </w:ins>
      <w:del w:id="46" w:author="Thomas Whitham" w:date="2013-09-26T09:38:00Z">
        <w:r w:rsidR="00EA2BAB" w:rsidDel="006554BB">
          <w:delText xml:space="preserve">of </w:delText>
        </w:r>
      </w:del>
      <w:del w:id="47" w:author="Thomas Whitham" w:date="2013-09-26T09:37:00Z">
        <w:r w:rsidR="00EA2BAB" w:rsidDel="006554BB">
          <w:delText xml:space="preserve">a </w:delText>
        </w:r>
      </w:del>
      <w:del w:id="48" w:author="Thomas Whitham" w:date="2013-09-26T09:38:00Z">
        <w:r w:rsidR="00EA2BAB" w:rsidDel="006554BB">
          <w:delText>two foundation species interaction</w:delText>
        </w:r>
        <w:r w:rsidR="00394831" w:rsidDel="006554BB">
          <w:delText>s</w:delText>
        </w:r>
        <w:r w:rsidR="00EA2BAB" w:rsidDel="006554BB">
          <w:delText xml:space="preserve"> and its</w:delText>
        </w:r>
      </w:del>
      <w:ins w:id="49" w:author="Thomas Whitham" w:date="2013-09-26T09:38:00Z">
        <w:r w:rsidR="006554BB">
          <w:t>can affect</w:t>
        </w:r>
      </w:ins>
      <w:ins w:id="50" w:author="Thomas Whitham" w:date="2013-09-26T09:39:00Z">
        <w:r w:rsidR="006554BB">
          <w:t xml:space="preserve"> the diversity, stability and network interactions of </w:t>
        </w:r>
      </w:ins>
      <w:del w:id="51" w:author="Thomas Whitham" w:date="2013-09-26T09:39:00Z">
        <w:r w:rsidR="00EA2BAB" w:rsidDel="006554BB">
          <w:delText xml:space="preserve"> </w:delText>
        </w:r>
        <w:r w:rsidR="00394831" w:rsidDel="006554BB">
          <w:delText>impacts</w:delText>
        </w:r>
        <w:r w:rsidR="00EA2BAB" w:rsidDel="006554BB">
          <w:delText xml:space="preserve"> on </w:delText>
        </w:r>
      </w:del>
      <w:r w:rsidR="00EA2BAB">
        <w:t>a large associated arthropod community.</w:t>
      </w:r>
    </w:p>
    <w:p w14:paraId="6A250886" w14:textId="77777777" w:rsidR="00484D37" w:rsidRDefault="00C122F2" w:rsidP="00484D37">
      <w:pPr>
        <w:spacing w:line="480" w:lineRule="auto"/>
        <w:ind w:firstLine="720"/>
      </w:pPr>
      <w:commentRangeStart w:id="52"/>
      <w:r>
        <w:t xml:space="preserve">To test </w:t>
      </w:r>
      <w:commentRangeStart w:id="53"/>
      <w:r w:rsidR="00EB3B27">
        <w:t>IFS</w:t>
      </w:r>
      <w:commentRangeEnd w:id="53"/>
      <w:r w:rsidR="006569F6">
        <w:rPr>
          <w:rStyle w:val="CommentReference"/>
        </w:rPr>
        <w:commentReference w:id="53"/>
      </w:r>
      <w:r>
        <w:t xml:space="preserve">, </w:t>
      </w:r>
      <w:r w:rsidR="00772831" w:rsidRPr="00772831">
        <w:t>we</w:t>
      </w:r>
      <w:r>
        <w:t xml:space="preserve"> used</w:t>
      </w:r>
      <w:r w:rsidR="004A7A28">
        <w:t xml:space="preserve"> resistant and susceptible replicates of 10 different individual tree genotypes in a common garden</w:t>
      </w:r>
      <w:r>
        <w:t>.</w:t>
      </w:r>
      <w:r w:rsidR="001074A9">
        <w:t xml:space="preserve">  </w:t>
      </w:r>
      <w:r w:rsidR="00772831" w:rsidRPr="00772831">
        <w:t>We</w:t>
      </w:r>
      <w:r w:rsidR="002E003F">
        <w:t xml:space="preserve"> </w:t>
      </w:r>
      <w:r w:rsidR="00672C94">
        <w:t xml:space="preserve">experimentally removed </w:t>
      </w:r>
      <w:r w:rsidR="004A7A28">
        <w:t xml:space="preserve">aphid and examined </w:t>
      </w:r>
      <w:r w:rsidR="00BD6E38">
        <w:t>several arthropod community traits such as arthropod abundance, species richness and Shannon’s diversity</w:t>
      </w:r>
      <w:r w:rsidR="00931CDE">
        <w:t xml:space="preserve"> index </w:t>
      </w:r>
      <w:r w:rsidR="00BD6E38">
        <w:t xml:space="preserve">across a two year period.  </w:t>
      </w:r>
      <w:r w:rsidR="00772831" w:rsidRPr="00772831">
        <w:t>We</w:t>
      </w:r>
      <w:r w:rsidR="00BD6E38">
        <w:t xml:space="preserve"> also examined more complex traits like </w:t>
      </w:r>
      <w:r w:rsidR="004A7A28">
        <w:t>stability</w:t>
      </w:r>
      <w:r w:rsidR="00BD6E38">
        <w:t xml:space="preserve"> as defined by Bray-Curtis similarity and community network structure using co-occurrence analysis.  </w:t>
      </w:r>
      <w:commentRangeEnd w:id="52"/>
      <w:r w:rsidR="00ED1F8C">
        <w:rPr>
          <w:rStyle w:val="CommentReference"/>
        </w:rPr>
        <w:commentReference w:id="52"/>
      </w:r>
      <w:commentRangeStart w:id="54"/>
      <w:r w:rsidR="00772831" w:rsidRPr="00772831">
        <w:t>We</w:t>
      </w:r>
      <w:r w:rsidR="002E003F">
        <w:t xml:space="preserve"> </w:t>
      </w:r>
      <w:r w:rsidR="002217F4">
        <w:t>predicted that if community stability was related to tree genotype and susceptibility to the aphid (Keith 2010), the community network structure of interacting species would also respond to our treatment</w:t>
      </w:r>
      <w:r w:rsidR="00F65A76">
        <w:t>.  In other words, the</w:t>
      </w:r>
      <w:r w:rsidR="002217F4">
        <w:t xml:space="preserve"> exclusion of a foundation herbivore</w:t>
      </w:r>
      <w:r w:rsidR="00BD6E38">
        <w:t xml:space="preserve"> would </w:t>
      </w:r>
      <w:r w:rsidR="00672C94">
        <w:t>not only affect community composition, richness, abundance</w:t>
      </w:r>
      <w:r w:rsidR="001074A9">
        <w:t xml:space="preserve"> </w:t>
      </w:r>
      <w:r w:rsidR="00484D37">
        <w:t xml:space="preserve">and </w:t>
      </w:r>
      <w:r w:rsidR="00575513">
        <w:t xml:space="preserve">stability, </w:t>
      </w:r>
      <w:r w:rsidR="00484D37">
        <w:t xml:space="preserve">but also </w:t>
      </w:r>
      <w:r w:rsidR="00575513">
        <w:t xml:space="preserve">the </w:t>
      </w:r>
      <w:commentRangeStart w:id="55"/>
      <w:r w:rsidR="00575513">
        <w:t xml:space="preserve">network of </w:t>
      </w:r>
      <w:r w:rsidR="00484D37">
        <w:t>co-</w:t>
      </w:r>
      <w:r w:rsidR="00A46CE7">
        <w:t>occurring</w:t>
      </w:r>
      <w:r w:rsidR="002E003F">
        <w:t xml:space="preserve"> </w:t>
      </w:r>
      <w:r w:rsidR="00575513">
        <w:t>species and these traits would be genotype dependent</w:t>
      </w:r>
      <w:commentRangeEnd w:id="55"/>
      <w:r w:rsidR="00ED1F8C">
        <w:rPr>
          <w:rStyle w:val="CommentReference"/>
        </w:rPr>
        <w:commentReference w:id="55"/>
      </w:r>
      <w:r w:rsidR="00575513">
        <w:t>.</w:t>
      </w:r>
      <w:r w:rsidR="00484D37">
        <w:t xml:space="preserve">  </w:t>
      </w:r>
      <w:commentRangeEnd w:id="54"/>
      <w:r w:rsidR="002A03AE">
        <w:rPr>
          <w:rStyle w:val="CommentReference"/>
        </w:rPr>
        <w:commentReference w:id="54"/>
      </w:r>
      <w:commentRangeStart w:id="56"/>
      <w:r w:rsidR="00484D37">
        <w:t>Our results show</w:t>
      </w:r>
      <w:commentRangeEnd w:id="56"/>
      <w:r w:rsidR="005542FE">
        <w:rPr>
          <w:rStyle w:val="CommentReference"/>
        </w:rPr>
        <w:commentReference w:id="56"/>
      </w:r>
      <w:r w:rsidR="00484D37">
        <w:t xml:space="preserve"> that tree genotype, community richness and network structure can be used as predictors of arthropod community stability across years.  </w:t>
      </w:r>
      <w:commentRangeStart w:id="57"/>
      <w:r w:rsidR="00484D37">
        <w:t xml:space="preserve">These findings confirmed our hypotheses that genetic based interactions of foundation species can define complex properties of associated communities. </w:t>
      </w:r>
      <w:commentRangeEnd w:id="57"/>
      <w:r w:rsidR="00ED1F8C">
        <w:rPr>
          <w:rStyle w:val="CommentReference"/>
        </w:rPr>
        <w:commentReference w:id="57"/>
      </w:r>
    </w:p>
    <w:p w14:paraId="29C4DA6B" w14:textId="77777777" w:rsidR="00EC2616" w:rsidRDefault="00A850CF" w:rsidP="00D700CF">
      <w:pPr>
        <w:spacing w:line="480" w:lineRule="auto"/>
        <w:rPr>
          <w:b/>
        </w:rPr>
      </w:pPr>
      <w:r>
        <w:tab/>
      </w:r>
    </w:p>
    <w:p w14:paraId="7FFBF742" w14:textId="77777777" w:rsidR="00EC2616" w:rsidRDefault="00DC761A" w:rsidP="00E974B3">
      <w:pPr>
        <w:spacing w:line="480" w:lineRule="auto"/>
        <w:rPr>
          <w:b/>
        </w:rPr>
      </w:pPr>
      <w:r>
        <w:rPr>
          <w:b/>
        </w:rPr>
        <w:t xml:space="preserve">Materials and </w:t>
      </w:r>
      <w:r w:rsidR="00451835">
        <w:rPr>
          <w:b/>
        </w:rPr>
        <w:t>Methods:</w:t>
      </w:r>
    </w:p>
    <w:p w14:paraId="0049AE9E" w14:textId="77777777" w:rsidR="00451835" w:rsidRDefault="00BA1C26" w:rsidP="00600EB4">
      <w:pPr>
        <w:spacing w:line="480" w:lineRule="auto"/>
      </w:pPr>
      <w:r>
        <w:rPr>
          <w:b/>
          <w:i/>
        </w:rPr>
        <w:lastRenderedPageBreak/>
        <w:t>Experimental</w:t>
      </w:r>
      <w:r w:rsidR="001074A9">
        <w:rPr>
          <w:b/>
          <w:i/>
        </w:rPr>
        <w:t xml:space="preserve"> </w:t>
      </w:r>
      <w:r w:rsidR="00451835" w:rsidRPr="00DC761A">
        <w:rPr>
          <w:b/>
          <w:i/>
        </w:rPr>
        <w:t>Garden Studies:</w:t>
      </w:r>
      <w:r>
        <w:t xml:space="preserve"> Because previous studies had shown differences in community composition and stability in aphid resistant and susceptible </w:t>
      </w:r>
      <w:r w:rsidR="00600EB4">
        <w:t xml:space="preserve">tree </w:t>
      </w:r>
      <w:r>
        <w:t>genotypes</w:t>
      </w:r>
      <w:r w:rsidR="00600EB4">
        <w:t xml:space="preserve">, </w:t>
      </w:r>
      <w:r w:rsidR="00772831" w:rsidRPr="00772831">
        <w:t>we</w:t>
      </w:r>
      <w:r>
        <w:t xml:space="preserve"> design</w:t>
      </w:r>
      <w:r w:rsidR="00600EB4">
        <w:t>ed</w:t>
      </w:r>
      <w:r>
        <w:t xml:space="preserve"> an aphid exclusion experiment using replicated tree genotypes </w:t>
      </w:r>
      <w:r w:rsidR="00600EB4">
        <w:t>in</w:t>
      </w:r>
      <w:r>
        <w:t xml:space="preserve"> a common-garden</w:t>
      </w:r>
      <w:r w:rsidR="00600EB4">
        <w:t>.  Common-gardens allo</w:t>
      </w:r>
      <w:r w:rsidR="00772831" w:rsidRPr="00772831">
        <w:t>we</w:t>
      </w:r>
      <w:r w:rsidR="00600EB4">
        <w:t>d</w:t>
      </w:r>
      <w:r>
        <w:t xml:space="preserve"> </w:t>
      </w:r>
      <w:r w:rsidR="001074A9">
        <w:t>controlling</w:t>
      </w:r>
      <w:r w:rsidR="00600EB4">
        <w:t xml:space="preserve"> for plant genotype</w:t>
      </w:r>
      <w:r w:rsidR="001074A9">
        <w:t xml:space="preserve"> </w:t>
      </w:r>
      <w:r w:rsidR="00600EB4">
        <w:t xml:space="preserve">while </w:t>
      </w:r>
      <w:r>
        <w:t>also mi</w:t>
      </w:r>
      <w:r w:rsidR="00600EB4">
        <w:t>nimizing environmental variation.</w:t>
      </w:r>
      <w:r>
        <w:t xml:space="preserve">  The common gardens</w:t>
      </w:r>
      <w:r w:rsidR="00600EB4">
        <w:t xml:space="preserve"> used are 16-yrs-old and located at the Ogden Nature Center in Ogden, Utah. The gardens contain replicated genotypes of </w:t>
      </w:r>
      <w:proofErr w:type="spellStart"/>
      <w:r w:rsidR="00600EB4">
        <w:rPr>
          <w:i/>
        </w:rPr>
        <w:t>Populus</w:t>
      </w:r>
      <w:proofErr w:type="spellEnd"/>
      <w:r w:rsidR="001074A9">
        <w:rPr>
          <w:i/>
        </w:rPr>
        <w:t xml:space="preserve"> </w:t>
      </w:r>
      <w:proofErr w:type="spellStart"/>
      <w:r w:rsidR="00600EB4">
        <w:rPr>
          <w:i/>
        </w:rPr>
        <w:t>angustifolia</w:t>
      </w:r>
      <w:proofErr w:type="spellEnd"/>
      <w:r w:rsidR="001074A9">
        <w:rPr>
          <w:i/>
        </w:rPr>
        <w:t xml:space="preserve"> </w:t>
      </w:r>
      <w:r w:rsidR="00600EB4">
        <w:t xml:space="preserve">trees collected from along the nearby </w:t>
      </w:r>
      <w:r w:rsidR="00772831" w:rsidRPr="00772831">
        <w:t>We</w:t>
      </w:r>
      <w:r w:rsidR="00600EB4">
        <w:t>ber River.</w:t>
      </w:r>
      <w:r w:rsidR="001074A9">
        <w:t xml:space="preserve">  </w:t>
      </w:r>
      <w:r w:rsidR="00661B6B">
        <w:t xml:space="preserve">Trees </w:t>
      </w:r>
      <w:r w:rsidR="00772831" w:rsidRPr="00772831">
        <w:t>we</w:t>
      </w:r>
      <w:r w:rsidR="00661B6B">
        <w:t xml:space="preserve">re planted in a random arrangement to minimize the possibility for </w:t>
      </w:r>
      <w:commentRangeStart w:id="58"/>
      <w:r w:rsidR="00661B6B">
        <w:t>auto-spatial correlation</w:t>
      </w:r>
      <w:commentRangeEnd w:id="58"/>
      <w:r w:rsidR="001B3F68">
        <w:rPr>
          <w:rStyle w:val="CommentReference"/>
        </w:rPr>
        <w:commentReference w:id="58"/>
      </w:r>
      <w:r w:rsidR="00661B6B">
        <w:t xml:space="preserve">.  </w:t>
      </w:r>
      <w:commentRangeStart w:id="59"/>
      <w:r w:rsidR="00600EB4">
        <w:t>This cottonwood is a dominant of riparian habitats and is widely distributed throughout the Rocky Mountains of the United States and southern Canada (</w:t>
      </w:r>
      <w:proofErr w:type="spellStart"/>
      <w:r w:rsidR="00600EB4">
        <w:t>Eckenwalder</w:t>
      </w:r>
      <w:proofErr w:type="spellEnd"/>
      <w:r w:rsidR="00600EB4">
        <w:t xml:space="preserve"> 1984).</w:t>
      </w:r>
      <w:commentRangeEnd w:id="59"/>
      <w:r w:rsidR="00E46E09">
        <w:rPr>
          <w:rStyle w:val="CommentReference"/>
        </w:rPr>
        <w:commentReference w:id="59"/>
      </w:r>
    </w:p>
    <w:p w14:paraId="25BC9ED2" w14:textId="77777777" w:rsidR="00DB2212" w:rsidRPr="00DB2212" w:rsidRDefault="00DB2212" w:rsidP="00600EB4">
      <w:pPr>
        <w:spacing w:line="480" w:lineRule="auto"/>
      </w:pPr>
      <w:r w:rsidRPr="00DB2212">
        <w:rPr>
          <w:b/>
          <w:i/>
        </w:rPr>
        <w:t>Aphid exclusion treatment</w:t>
      </w:r>
      <w:r>
        <w:rPr>
          <w:b/>
          <w:i/>
        </w:rPr>
        <w:t>:</w:t>
      </w:r>
      <w:r>
        <w:t xml:space="preserve"> The lifecycle of </w:t>
      </w:r>
      <w:r w:rsidRPr="00C612B5">
        <w:rPr>
          <w:i/>
        </w:rPr>
        <w:t xml:space="preserve">Pemphigus </w:t>
      </w:r>
      <w:proofErr w:type="spellStart"/>
      <w:r w:rsidRPr="00C612B5">
        <w:rPr>
          <w:i/>
        </w:rPr>
        <w:t>betae</w:t>
      </w:r>
      <w:proofErr w:type="spellEnd"/>
      <w:r>
        <w:t xml:space="preserve"> allo</w:t>
      </w:r>
      <w:r w:rsidR="00772831" w:rsidRPr="00772831">
        <w:t>we</w:t>
      </w:r>
      <w:r>
        <w:t xml:space="preserve">d for a simple method to intercept </w:t>
      </w:r>
      <w:r w:rsidR="005A4222">
        <w:t xml:space="preserve">gall creating aphid stem mothers en route during their spring migration from the base of the tree up toward awaiting leaf buds.  Tangle-Trap insect trap coating was used to exclude aphid stem mothers on treatment branches.  </w:t>
      </w:r>
      <w:r w:rsidR="005F1C88">
        <w:t>An approximately 1/2” thick by 1” wide coating was applied around the base of each treatment branch to prevent stem mothers from reaching sites for gall initiation.  Very few aphids are able to circumvent this method of prevention so treatment effect is usually high (</w:t>
      </w:r>
      <w:r w:rsidR="005B1823" w:rsidRPr="005B1823">
        <w:rPr>
          <w:b/>
        </w:rPr>
        <w:t>Fig 1</w:t>
      </w:r>
      <w:r w:rsidR="005F1C88">
        <w:t xml:space="preserve">).  </w:t>
      </w:r>
    </w:p>
    <w:p w14:paraId="50259357" w14:textId="77777777" w:rsidR="00451835" w:rsidRPr="00B86378" w:rsidRDefault="00451835" w:rsidP="00E974B3">
      <w:pPr>
        <w:spacing w:line="480" w:lineRule="auto"/>
      </w:pPr>
      <w:r w:rsidRPr="00DC761A">
        <w:rPr>
          <w:b/>
          <w:i/>
        </w:rPr>
        <w:t>Arthropod Sampling:</w:t>
      </w:r>
      <w:r w:rsidR="001074A9">
        <w:rPr>
          <w:b/>
          <w:i/>
        </w:rPr>
        <w:t xml:space="preserve"> </w:t>
      </w:r>
      <w:r w:rsidR="00B86378">
        <w:t>A</w:t>
      </w:r>
      <w:r w:rsidR="00B86378" w:rsidRPr="00A66614">
        <w:t>rthropods</w:t>
      </w:r>
      <w:r w:rsidR="002E003F">
        <w:t xml:space="preserve"> </w:t>
      </w:r>
      <w:r w:rsidR="00772831" w:rsidRPr="00772831">
        <w:t>we</w:t>
      </w:r>
      <w:r w:rsidR="00B86378" w:rsidRPr="00A66614">
        <w:t xml:space="preserve">re visually </w:t>
      </w:r>
      <w:proofErr w:type="spellStart"/>
      <w:r w:rsidR="00B86378" w:rsidRPr="00A66614">
        <w:t>censused</w:t>
      </w:r>
      <w:proofErr w:type="spellEnd"/>
      <w:r w:rsidR="001074A9">
        <w:t xml:space="preserve"> </w:t>
      </w:r>
      <w:r w:rsidR="00B86378">
        <w:t>u</w:t>
      </w:r>
      <w:r w:rsidR="00B86378" w:rsidRPr="00A66614">
        <w:t xml:space="preserve">sing the methods of </w:t>
      </w:r>
      <w:r w:rsidR="00B86378">
        <w:t>Keith</w:t>
      </w:r>
      <w:r w:rsidR="00B86378" w:rsidRPr="00A66614">
        <w:t xml:space="preserve"> et al. (20</w:t>
      </w:r>
      <w:r w:rsidR="00B86378">
        <w:t>10)</w:t>
      </w:r>
      <w:r w:rsidR="00B86378" w:rsidRPr="00A66614">
        <w:t xml:space="preserve">.  Equal diameter branches </w:t>
      </w:r>
      <w:r w:rsidR="00772831" w:rsidRPr="00772831">
        <w:t>we</w:t>
      </w:r>
      <w:r w:rsidR="00B86378" w:rsidRPr="00A66614">
        <w:t>re selected to standardize for leaf area</w:t>
      </w:r>
      <w:r w:rsidR="001074A9">
        <w:t xml:space="preserve"> </w:t>
      </w:r>
      <w:r w:rsidR="00B86378" w:rsidRPr="00A66614">
        <w:t xml:space="preserve">(Fischer et al. 2004) and chosen to be in a north/south opposition.  </w:t>
      </w:r>
      <w:r w:rsidR="00B86378" w:rsidRPr="002E003F">
        <w:t>Control and exclusion (treatment) branches</w:t>
      </w:r>
      <w:r w:rsidR="002E003F">
        <w:rPr>
          <w:color w:val="FF0000"/>
        </w:rPr>
        <w:t xml:space="preserve"> </w:t>
      </w:r>
      <w:r w:rsidR="00772831" w:rsidRPr="00772831">
        <w:t>we</w:t>
      </w:r>
      <w:r w:rsidR="00B86378">
        <w:t xml:space="preserve">re surveyed at similar times on different days to lessen effects of disturbance. </w:t>
      </w:r>
      <w:r w:rsidR="00B86378" w:rsidRPr="00A66614">
        <w:t xml:space="preserve"> Unknown arthropods </w:t>
      </w:r>
      <w:r w:rsidR="00772831" w:rsidRPr="00772831">
        <w:t>we</w:t>
      </w:r>
      <w:r w:rsidR="00B86378" w:rsidRPr="00A66614">
        <w:t xml:space="preserve">re collected, later identified to species or morphospecies within a family or </w:t>
      </w:r>
      <w:commentRangeStart w:id="60"/>
      <w:r w:rsidR="00B86378" w:rsidRPr="00A66614">
        <w:t>genera</w:t>
      </w:r>
      <w:commentRangeEnd w:id="60"/>
      <w:r w:rsidR="00745160">
        <w:rPr>
          <w:rStyle w:val="CommentReference"/>
        </w:rPr>
        <w:commentReference w:id="60"/>
      </w:r>
      <w:r w:rsidR="00B86378" w:rsidRPr="00A66614">
        <w:t>, and placed in a reference collection (</w:t>
      </w:r>
      <w:r w:rsidR="00B86378" w:rsidRPr="0077580A">
        <w:t>see Appendix A</w:t>
      </w:r>
      <w:r w:rsidR="00B86378" w:rsidRPr="00A66614">
        <w:t xml:space="preserve">).  The community was sampled once per year at a time </w:t>
      </w:r>
      <w:r w:rsidR="00B86378" w:rsidRPr="00A66614">
        <w:lastRenderedPageBreak/>
        <w:t xml:space="preserve">when previous studies had shown that community diversity was at its greatest (Wimp et al. 2004, 2005).  </w:t>
      </w:r>
      <w:r w:rsidR="005B1823" w:rsidRPr="005B1823">
        <w:t>We</w:t>
      </w:r>
      <w:r w:rsidR="00B86378" w:rsidRPr="00A66614">
        <w:t xml:space="preserve"> performed all surveys within a 2 </w:t>
      </w:r>
      <w:r w:rsidR="00772831" w:rsidRPr="00772831">
        <w:t>we</w:t>
      </w:r>
      <w:r w:rsidR="00B86378" w:rsidRPr="00A66614">
        <w:t>ek period (June 7</w:t>
      </w:r>
      <w:r w:rsidR="00B86378" w:rsidRPr="00A66614">
        <w:rPr>
          <w:vertAlign w:val="superscript"/>
        </w:rPr>
        <w:t>th</w:t>
      </w:r>
      <w:r w:rsidR="00B86378" w:rsidRPr="00A66614">
        <w:t>-21</w:t>
      </w:r>
      <w:r w:rsidR="00B86378" w:rsidRPr="00A66614">
        <w:rPr>
          <w:vertAlign w:val="superscript"/>
        </w:rPr>
        <w:t>st</w:t>
      </w:r>
      <w:r w:rsidR="00B86378" w:rsidRPr="00A66614">
        <w:t xml:space="preserve">) under similar </w:t>
      </w:r>
      <w:r w:rsidR="00772831" w:rsidRPr="00772831">
        <w:t>we</w:t>
      </w:r>
      <w:r w:rsidR="00B86378" w:rsidRPr="00A66614">
        <w:t xml:space="preserve">ather conditions and times of day. </w:t>
      </w:r>
      <w:r w:rsidR="0054595B">
        <w:t xml:space="preserve">Trees </w:t>
      </w:r>
      <w:r w:rsidR="00772831" w:rsidRPr="00772831">
        <w:t>we</w:t>
      </w:r>
      <w:r w:rsidR="0054595B">
        <w:t xml:space="preserve">re </w:t>
      </w:r>
      <w:r w:rsidR="00B86378" w:rsidRPr="00A66614">
        <w:t xml:space="preserve">visually </w:t>
      </w:r>
      <w:proofErr w:type="spellStart"/>
      <w:r w:rsidR="00B86378" w:rsidRPr="00A66614">
        <w:t>censused</w:t>
      </w:r>
      <w:proofErr w:type="spellEnd"/>
      <w:r w:rsidR="00B86378" w:rsidRPr="00A66614">
        <w:t xml:space="preserve"> for 20 minutes or until all branches had been surveyed</w:t>
      </w:r>
      <w:r w:rsidR="0054595B">
        <w:t xml:space="preserve"> (</w:t>
      </w:r>
      <w:proofErr w:type="spellStart"/>
      <w:r w:rsidR="0054595B">
        <w:t>Sensu</w:t>
      </w:r>
      <w:proofErr w:type="spellEnd"/>
      <w:r w:rsidR="0054595B">
        <w:t xml:space="preserve"> Wimp 2003)</w:t>
      </w:r>
      <w:r w:rsidR="00B86378" w:rsidRPr="00A66614">
        <w:t xml:space="preserve">.  Trees within the garden </w:t>
      </w:r>
      <w:r w:rsidR="00772831" w:rsidRPr="00772831">
        <w:t>we</w:t>
      </w:r>
      <w:r w:rsidR="00B86378" w:rsidRPr="00A66614">
        <w:t>re surveyed randomly to minimize any potential time-of-day effects.  Because plant ontogeny affect</w:t>
      </w:r>
      <w:r w:rsidR="005547EB">
        <w:t>s</w:t>
      </w:r>
      <w:r w:rsidR="00B86378" w:rsidRPr="00A66614">
        <w:t xml:space="preserve"> arthropod communities in this system (</w:t>
      </w:r>
      <w:r w:rsidR="005547EB">
        <w:t>Holeski et al. 2009</w:t>
      </w:r>
      <w:r w:rsidR="00B86378" w:rsidRPr="00A66614">
        <w:t xml:space="preserve">), </w:t>
      </w:r>
      <w:r w:rsidR="005B1823" w:rsidRPr="005B1823">
        <w:t>we</w:t>
      </w:r>
      <w:r w:rsidR="00B86378" w:rsidRPr="00A66614">
        <w:t xml:space="preserve"> standardized developmental factors by surveying branches only in the non-flo</w:t>
      </w:r>
      <w:r w:rsidR="00772831" w:rsidRPr="00772831">
        <w:t>we</w:t>
      </w:r>
      <w:r w:rsidR="00B86378" w:rsidRPr="00A66614">
        <w:t>ring, juvenile portion of each tree.</w:t>
      </w:r>
    </w:p>
    <w:p w14:paraId="4C92498B" w14:textId="77777777" w:rsidR="00451835" w:rsidRDefault="00451835" w:rsidP="00E974B3">
      <w:pPr>
        <w:spacing w:line="480" w:lineRule="auto"/>
        <w:rPr>
          <w:b/>
          <w:i/>
        </w:rPr>
      </w:pPr>
      <w:r w:rsidRPr="00DC761A">
        <w:rPr>
          <w:b/>
          <w:i/>
        </w:rPr>
        <w:t>Statistical Analyses:</w:t>
      </w:r>
    </w:p>
    <w:p w14:paraId="231C4AA4" w14:textId="77777777" w:rsidR="00EC2616" w:rsidRDefault="001504E3" w:rsidP="00E974B3">
      <w:pPr>
        <w:spacing w:line="480" w:lineRule="auto"/>
        <w:rPr>
          <w:b/>
        </w:rPr>
      </w:pPr>
      <w:r>
        <w:t>We used a Generalized Linear Model (GLM) with genotype, herbivore abundance, and genotype x herbivore abundance (e.g</w:t>
      </w:r>
      <w:r w:rsidR="001074A9">
        <w:t xml:space="preserve">. </w:t>
      </w:r>
      <w:proofErr w:type="spellStart"/>
      <w:r>
        <w:t>GxE</w:t>
      </w:r>
      <w:proofErr w:type="spellEnd"/>
      <w:r>
        <w:t xml:space="preserve">-biotic) as fixed factor effects </w:t>
      </w:r>
      <w:r w:rsidR="00A850CF">
        <w:t>to compare arthropod abundance</w:t>
      </w:r>
      <w:r w:rsidR="00C01F19">
        <w:t xml:space="preserve"> and species richness</w:t>
      </w:r>
      <w:r w:rsidR="00A850CF">
        <w:t xml:space="preserve"> on treatment versus</w:t>
      </w:r>
      <w:r w:rsidR="00C01F19">
        <w:t xml:space="preserve"> control trees.</w:t>
      </w:r>
      <w:r>
        <w:t xml:space="preserve"> Data </w:t>
      </w:r>
      <w:r w:rsidR="000B5A38">
        <w:t>was</w:t>
      </w:r>
      <w:r>
        <w:t xml:space="preserve"> normal</w:t>
      </w:r>
      <w:r w:rsidR="000B5A38">
        <w:t>ly distributed</w:t>
      </w:r>
      <w:r>
        <w:t xml:space="preserve"> and required no </w:t>
      </w:r>
      <w:proofErr w:type="spellStart"/>
      <w:r>
        <w:t>tranformations</w:t>
      </w:r>
      <w:proofErr w:type="spellEnd"/>
      <w:r>
        <w:t xml:space="preserve">. </w:t>
      </w:r>
      <w:r w:rsidR="00BD7B66">
        <w:t xml:space="preserve"> Shannon’s (H’) was used to assess arthropod community diversity. Statistical packages used for these analyses were</w:t>
      </w:r>
      <w:r>
        <w:t xml:space="preserve"> JMP 10</w:t>
      </w:r>
      <w:r w:rsidR="00BD7B66">
        <w:t xml:space="preserve"> </w:t>
      </w:r>
      <w:r>
        <w:t>pro</w:t>
      </w:r>
      <w:r w:rsidR="00BD7B66">
        <w:t xml:space="preserve"> and </w:t>
      </w:r>
      <w:r>
        <w:t>PCORD5)</w:t>
      </w:r>
      <w:r w:rsidR="00C01F19">
        <w:t xml:space="preserve">.  </w:t>
      </w:r>
      <w:commentRangeStart w:id="61"/>
      <w:commentRangeStart w:id="62"/>
      <w:commentRangeStart w:id="63"/>
      <w:r w:rsidR="00772831" w:rsidRPr="00772831">
        <w:t>We</w:t>
      </w:r>
      <w:commentRangeEnd w:id="63"/>
      <w:r w:rsidR="007B635F">
        <w:rPr>
          <w:rStyle w:val="CommentReference"/>
        </w:rPr>
        <w:commentReference w:id="63"/>
      </w:r>
      <w:r w:rsidR="002E003F">
        <w:t xml:space="preserve"> </w:t>
      </w:r>
      <w:r w:rsidR="00C01F19">
        <w:t xml:space="preserve">used </w:t>
      </w:r>
      <w:r>
        <w:t>R statistical package to obtain pairwise partial correlation coefficients for all arthropod species over all tree genotypes on both treatment and control branches.  We then determined the amount of c</w:t>
      </w:r>
      <w:r w:rsidR="00C01F19">
        <w:t xml:space="preserve">o-occurrence </w:t>
      </w:r>
      <w:r>
        <w:t xml:space="preserve">of species in communities (i.e. strength and number of nodes) on treatment and control branches. Co-occurrence values were then used to construct </w:t>
      </w:r>
      <w:r w:rsidR="00C01F19">
        <w:t>arthropod community network structure</w:t>
      </w:r>
      <w:r>
        <w:t xml:space="preserve"> figures for communities on each genotype and for each treatment.</w:t>
      </w:r>
      <w:commentRangeEnd w:id="61"/>
      <w:r w:rsidR="00C01F19">
        <w:rPr>
          <w:rStyle w:val="CommentReference"/>
        </w:rPr>
        <w:commentReference w:id="61"/>
      </w:r>
      <w:commentRangeEnd w:id="62"/>
      <w:r w:rsidR="007B635F">
        <w:rPr>
          <w:rStyle w:val="CommentReference"/>
        </w:rPr>
        <w:commentReference w:id="62"/>
      </w:r>
    </w:p>
    <w:p w14:paraId="0F6833B2" w14:textId="77777777" w:rsidR="00451835" w:rsidRDefault="00451835" w:rsidP="00E974B3">
      <w:pPr>
        <w:spacing w:line="480" w:lineRule="auto"/>
        <w:rPr>
          <w:b/>
        </w:rPr>
      </w:pPr>
      <w:r>
        <w:rPr>
          <w:b/>
        </w:rPr>
        <w:t>Results:</w:t>
      </w:r>
    </w:p>
    <w:p w14:paraId="2B93FD65" w14:textId="64CB0434" w:rsidR="00E02B84" w:rsidRDefault="007D299F" w:rsidP="00E974B3">
      <w:pPr>
        <w:spacing w:line="480" w:lineRule="auto"/>
      </w:pPr>
      <w:ins w:id="64" w:author="Thomas G Whitham" w:date="2013-09-27T13:37:00Z">
        <w:r w:rsidRPr="007D299F">
          <w:rPr>
            <w:i/>
            <w:rPrChange w:id="65" w:author="Thomas G Whitham" w:date="2013-09-27T13:37:00Z">
              <w:rPr/>
            </w:rPrChange>
          </w:rPr>
          <w:t>Experimental aphid removal</w:t>
        </w:r>
        <w:r>
          <w:t xml:space="preserve"> - </w:t>
        </w:r>
      </w:ins>
      <w:r w:rsidR="0093508E">
        <w:t>Colonizing a</w:t>
      </w:r>
      <w:r w:rsidR="007030A7">
        <w:t xml:space="preserve">phid stem mothers </w:t>
      </w:r>
      <w:r w:rsidR="00772831" w:rsidRPr="00772831">
        <w:t>we</w:t>
      </w:r>
      <w:r w:rsidR="007030A7">
        <w:t xml:space="preserve">re successfully prevented from reaching selected survey branches </w:t>
      </w:r>
      <w:r w:rsidR="0093508E">
        <w:t xml:space="preserve">to form a gall </w:t>
      </w:r>
      <w:r w:rsidR="00F74ACD">
        <w:t>(</w:t>
      </w:r>
      <w:r w:rsidR="00F74ACD" w:rsidRPr="00F74ACD">
        <w:rPr>
          <w:b/>
        </w:rPr>
        <w:t>Figure 1</w:t>
      </w:r>
      <w:r w:rsidR="00F74ACD">
        <w:t>)</w:t>
      </w:r>
      <w:r w:rsidR="00180A26">
        <w:t>.</w:t>
      </w:r>
      <w:r w:rsidR="0093508E">
        <w:t xml:space="preserve"> </w:t>
      </w:r>
      <w:r w:rsidR="00180A26">
        <w:t xml:space="preserve"> </w:t>
      </w:r>
      <w:r w:rsidR="00E02B84">
        <w:t xml:space="preserve">Because treatment and control branches </w:t>
      </w:r>
      <w:r w:rsidR="00772831" w:rsidRPr="00772831">
        <w:t>we</w:t>
      </w:r>
      <w:r w:rsidR="00E02B84">
        <w:t xml:space="preserve">re on the same tree genotypes </w:t>
      </w:r>
      <w:r w:rsidR="00F74ACD">
        <w:t xml:space="preserve">but which </w:t>
      </w:r>
      <w:r w:rsidR="00E02B84">
        <w:t xml:space="preserve">differed in their resistance to these aphids, </w:t>
      </w:r>
      <w:r w:rsidR="00772831" w:rsidRPr="00772831">
        <w:t>we</w:t>
      </w:r>
      <w:r w:rsidR="00E02B84">
        <w:t xml:space="preserve"> could critically separate the effects of aphids on community traits, the effect of individual tree </w:t>
      </w:r>
      <w:r w:rsidR="00351C4A">
        <w:lastRenderedPageBreak/>
        <w:t>genotypes and their interactions, which no previous studies had accomplished as they lacked this experimental design.</w:t>
      </w:r>
    </w:p>
    <w:p w14:paraId="6B61C601" w14:textId="77777777" w:rsidR="0064471A" w:rsidRDefault="00351C4A" w:rsidP="003E5C5A">
      <w:pPr>
        <w:spacing w:line="480" w:lineRule="auto"/>
        <w:ind w:firstLine="720"/>
        <w:rPr>
          <w:ins w:id="66" w:author="Thomas G Whitham" w:date="2013-09-27T13:45:00Z"/>
        </w:rPr>
      </w:pPr>
      <w:r>
        <w:t>Consistent with the hypothesis that galling aphids are a foundation species</w:t>
      </w:r>
      <w:ins w:id="67" w:author="Thomas G Whitham" w:date="2013-09-27T13:40:00Z">
        <w:r w:rsidR="007D299F">
          <w:t xml:space="preserve"> or strong </w:t>
        </w:r>
        <w:proofErr w:type="spellStart"/>
        <w:r w:rsidR="007D299F">
          <w:t>interactor</w:t>
        </w:r>
      </w:ins>
      <w:proofErr w:type="spellEnd"/>
      <w:r>
        <w:t xml:space="preserve"> in their own right, </w:t>
      </w:r>
      <w:r w:rsidR="00180A26">
        <w:t xml:space="preserve">using a GLM </w:t>
      </w:r>
      <w:r w:rsidR="00772831" w:rsidRPr="00772831">
        <w:t>we</w:t>
      </w:r>
      <w:r w:rsidR="009F7615">
        <w:t xml:space="preserve"> found </w:t>
      </w:r>
      <w:r w:rsidR="0093508E">
        <w:t>that contr</w:t>
      </w:r>
      <w:r>
        <w:t xml:space="preserve">ol branches </w:t>
      </w:r>
      <w:r w:rsidR="00180A26">
        <w:t>on susceptible trees (i.e.</w:t>
      </w:r>
      <w:ins w:id="68" w:author="Thomas G Whitham" w:date="2013-09-27T13:38:00Z">
        <w:r w:rsidR="007D299F">
          <w:t>,</w:t>
        </w:r>
      </w:ins>
      <w:r w:rsidR="00180A26">
        <w:t xml:space="preserve"> </w:t>
      </w:r>
      <w:r>
        <w:t>with galls</w:t>
      </w:r>
      <w:r w:rsidR="00180A26">
        <w:t>)</w:t>
      </w:r>
      <w:r>
        <w:t xml:space="preserve"> supported</w:t>
      </w:r>
      <w:r w:rsidR="0093508E">
        <w:t xml:space="preserve"> greater </w:t>
      </w:r>
      <w:r w:rsidR="009F7615">
        <w:t>a</w:t>
      </w:r>
      <w:r w:rsidR="00E3235F">
        <w:t xml:space="preserve">rthropod abundance </w:t>
      </w:r>
      <w:r w:rsidR="009F7615">
        <w:t>(</w:t>
      </w:r>
      <w:r w:rsidR="00180A26">
        <w:t>F</w:t>
      </w:r>
      <w:r w:rsidR="00180A26" w:rsidRPr="00180A26">
        <w:rPr>
          <w:sz w:val="14"/>
        </w:rPr>
        <w:t>15, 112</w:t>
      </w:r>
      <w:r w:rsidR="00180A26">
        <w:t xml:space="preserve">=3.97, </w:t>
      </w:r>
      <w:r w:rsidR="00E3235F">
        <w:rPr>
          <w:i/>
        </w:rPr>
        <w:t xml:space="preserve">P </w:t>
      </w:r>
      <w:r w:rsidR="00180A26">
        <w:t>&lt;</w:t>
      </w:r>
      <w:r w:rsidR="00E3235F">
        <w:t>0.</w:t>
      </w:r>
      <w:r w:rsidR="00180A26">
        <w:t>0001</w:t>
      </w:r>
      <w:r w:rsidR="009F7615">
        <w:t xml:space="preserve">) and </w:t>
      </w:r>
      <w:r w:rsidR="00E3235F">
        <w:t>species richness</w:t>
      </w:r>
      <w:r w:rsidR="009F7615">
        <w:t xml:space="preserve"> (</w:t>
      </w:r>
      <w:r w:rsidR="00180A26">
        <w:t>F</w:t>
      </w:r>
      <w:r w:rsidR="00180A26" w:rsidRPr="00180A26">
        <w:rPr>
          <w:sz w:val="14"/>
        </w:rPr>
        <w:t>15</w:t>
      </w:r>
      <w:proofErr w:type="gramStart"/>
      <w:r w:rsidR="00180A26" w:rsidRPr="00180A26">
        <w:rPr>
          <w:sz w:val="14"/>
        </w:rPr>
        <w:t>,112</w:t>
      </w:r>
      <w:proofErr w:type="gramEnd"/>
      <w:r w:rsidR="00180A26">
        <w:t xml:space="preserve">=3.04, </w:t>
      </w:r>
      <w:r w:rsidR="00E3235F">
        <w:rPr>
          <w:i/>
        </w:rPr>
        <w:t>P</w:t>
      </w:r>
      <w:r w:rsidR="00E3235F">
        <w:t xml:space="preserve"> = 0.00</w:t>
      </w:r>
      <w:r w:rsidR="00180A26">
        <w:t>04</w:t>
      </w:r>
      <w:r w:rsidR="009F7615">
        <w:t>)</w:t>
      </w:r>
      <w:r w:rsidR="00197AFF">
        <w:t xml:space="preserve"> than treatment branches without galls</w:t>
      </w:r>
      <w:r w:rsidR="009F7615">
        <w:t>.</w:t>
      </w:r>
      <w:r w:rsidR="00180A26">
        <w:t xml:space="preserve">  </w:t>
      </w:r>
    </w:p>
    <w:p w14:paraId="676CDB57" w14:textId="41E75FE1" w:rsidR="00C56442" w:rsidRDefault="00180A26" w:rsidP="003E5C5A">
      <w:pPr>
        <w:spacing w:line="480" w:lineRule="auto"/>
        <w:ind w:firstLine="720"/>
      </w:pPr>
      <w:commentRangeStart w:id="69"/>
      <w:r>
        <w:t>Our</w:t>
      </w:r>
      <w:commentRangeEnd w:id="69"/>
      <w:r w:rsidR="0064471A">
        <w:rPr>
          <w:rStyle w:val="CommentReference"/>
        </w:rPr>
        <w:commentReference w:id="69"/>
      </w:r>
      <w:r>
        <w:t xml:space="preserve"> model also allowed us to examine</w:t>
      </w:r>
      <w:r w:rsidR="00197AFF">
        <w:t xml:space="preserve"> the alternative hypothesis that </w:t>
      </w:r>
      <w:r w:rsidR="003E5C5A">
        <w:t>tree genotype is the biggest factor in determining arthropod abundance, richness</w:t>
      </w:r>
      <w:r>
        <w:t>.</w:t>
      </w:r>
      <w:r w:rsidR="003E5C5A">
        <w:t xml:space="preserve"> </w:t>
      </w:r>
      <w:r>
        <w:t xml:space="preserve"> W</w:t>
      </w:r>
      <w:r w:rsidR="00772831" w:rsidRPr="00772831">
        <w:t>e</w:t>
      </w:r>
      <w:r>
        <w:t xml:space="preserve"> found that on all susceptible genotypes treatment </w:t>
      </w:r>
      <w:ins w:id="70" w:author="Thomas G Whitham" w:date="2013-09-27T13:47:00Z">
        <w:r w:rsidR="0064471A">
          <w:t xml:space="preserve">(i.e., presence of the aphid) </w:t>
        </w:r>
      </w:ins>
      <w:r>
        <w:t>was a stronger predictor for arthropod abundance than genotype (F</w:t>
      </w:r>
      <w:r w:rsidRPr="00180A26">
        <w:rPr>
          <w:sz w:val="14"/>
        </w:rPr>
        <w:t>1</w:t>
      </w:r>
      <w:proofErr w:type="gramStart"/>
      <w:r w:rsidRPr="00180A26">
        <w:rPr>
          <w:sz w:val="14"/>
        </w:rPr>
        <w:t>,7</w:t>
      </w:r>
      <w:proofErr w:type="gramEnd"/>
      <w:r>
        <w:t xml:space="preserve">=7.40, </w:t>
      </w:r>
      <w:r>
        <w:rPr>
          <w:i/>
        </w:rPr>
        <w:t>P</w:t>
      </w:r>
      <w:r>
        <w:t xml:space="preserve">=0.007) while for species richness, genotype was </w:t>
      </w:r>
      <w:del w:id="71" w:author="Thomas G Whitham" w:date="2013-09-27T13:42:00Z">
        <w:r w:rsidDel="007D299F">
          <w:delText xml:space="preserve"> </w:delText>
        </w:r>
      </w:del>
      <w:r>
        <w:t xml:space="preserve">stronger than treatment (F1,7=5.6, </w:t>
      </w:r>
      <w:r w:rsidRPr="00180A26">
        <w:rPr>
          <w:i/>
        </w:rPr>
        <w:t>P</w:t>
      </w:r>
      <w:r>
        <w:t>&lt;0.0001)</w:t>
      </w:r>
      <w:r w:rsidR="00F74ACD">
        <w:t>(</w:t>
      </w:r>
      <w:commentRangeStart w:id="72"/>
      <w:r w:rsidR="00F74ACD">
        <w:rPr>
          <w:b/>
        </w:rPr>
        <w:t>Figure 2</w:t>
      </w:r>
      <w:commentRangeEnd w:id="72"/>
      <w:r w:rsidR="0064471A">
        <w:rPr>
          <w:rStyle w:val="CommentReference"/>
        </w:rPr>
        <w:commentReference w:id="72"/>
      </w:r>
      <w:ins w:id="73" w:author="Thomas G Whitham" w:date="2013-09-27T13:54:00Z">
        <w:r w:rsidR="0064471A">
          <w:rPr>
            <w:b/>
          </w:rPr>
          <w:t>a,b</w:t>
        </w:r>
      </w:ins>
      <w:r w:rsidR="00F74ACD">
        <w:rPr>
          <w:b/>
        </w:rPr>
        <w:t>)</w:t>
      </w:r>
      <w:r w:rsidR="004F16FD">
        <w:t xml:space="preserve">.  </w:t>
      </w:r>
      <w:r w:rsidR="00D8303B">
        <w:t>This result confirm</w:t>
      </w:r>
      <w:r w:rsidR="003E5C5A">
        <w:t xml:space="preserve">s our hypothesis that it is the interaction of the two species (aphid presence and plant genotype) that significantly affects arthropod </w:t>
      </w:r>
      <w:r w:rsidR="00927483">
        <w:t xml:space="preserve">abundance and </w:t>
      </w:r>
      <w:r w:rsidR="003E5C5A">
        <w:t xml:space="preserve">richness </w:t>
      </w:r>
      <w:r w:rsidR="00927483">
        <w:t>which</w:t>
      </w:r>
      <w:r w:rsidR="00F74ACD">
        <w:t xml:space="preserve"> </w:t>
      </w:r>
      <w:r w:rsidR="00927483">
        <w:t xml:space="preserve">then </w:t>
      </w:r>
      <w:r w:rsidR="00F74ACD">
        <w:t xml:space="preserve">leads to greater community </w:t>
      </w:r>
      <w:r w:rsidR="00927483">
        <w:t xml:space="preserve">diversity and </w:t>
      </w:r>
      <w:r w:rsidR="00F74ACD">
        <w:t>stability</w:t>
      </w:r>
      <w:r w:rsidR="003E5C5A">
        <w:t>.</w:t>
      </w:r>
    </w:p>
    <w:p w14:paraId="6F5D584E" w14:textId="77777777" w:rsidR="00BE298B" w:rsidRDefault="004F16FD" w:rsidP="00E974B3">
      <w:pPr>
        <w:spacing w:line="480" w:lineRule="auto"/>
        <w:rPr>
          <w:ins w:id="74" w:author="Thomas G Whitham" w:date="2013-09-27T13:55:00Z"/>
        </w:rPr>
      </w:pPr>
      <w:r>
        <w:tab/>
      </w:r>
      <w:commentRangeStart w:id="75"/>
      <w:r w:rsidR="00B60F65">
        <w:t xml:space="preserve">Using Shannon’s diversity index </w:t>
      </w:r>
      <w:commentRangeEnd w:id="75"/>
      <w:r w:rsidR="0064471A">
        <w:rPr>
          <w:rStyle w:val="CommentReference"/>
        </w:rPr>
        <w:commentReference w:id="75"/>
      </w:r>
      <w:r w:rsidR="00B60F65">
        <w:t>(H’) in a GLM we found results similar to abundance and richness in that when all genotypes were included differences among treatment and control were significant (F</w:t>
      </w:r>
      <w:r w:rsidR="00B60F65" w:rsidRPr="00B60F65">
        <w:rPr>
          <w:sz w:val="14"/>
        </w:rPr>
        <w:t>19,136</w:t>
      </w:r>
      <w:r w:rsidR="00B60F65">
        <w:t xml:space="preserve">=2.08, </w:t>
      </w:r>
      <w:r w:rsidR="00B60F65" w:rsidRPr="00B60F65">
        <w:rPr>
          <w:i/>
        </w:rPr>
        <w:t>P</w:t>
      </w:r>
      <w:r w:rsidR="00B60F65">
        <w:t xml:space="preserve">=0.005) with genotype being the significant effect however when examining only susceptible genotypes, both treatment and genotype were significant.  This again supports our hypothesis that both plant genotype and presence of the herbivore interact to determine arthropod community diversity.  </w:t>
      </w:r>
    </w:p>
    <w:p w14:paraId="562775AA" w14:textId="7142B732" w:rsidR="005377A6" w:rsidRDefault="00B60F65">
      <w:pPr>
        <w:spacing w:line="480" w:lineRule="auto"/>
        <w:ind w:firstLine="720"/>
        <w:pPrChange w:id="76" w:author="Thomas G Whitham" w:date="2013-09-27T13:55:00Z">
          <w:pPr>
            <w:spacing w:line="480" w:lineRule="auto"/>
          </w:pPr>
        </w:pPrChange>
      </w:pPr>
      <w:commentRangeStart w:id="77"/>
      <w:r>
        <w:t>Also</w:t>
      </w:r>
      <w:commentRangeEnd w:id="77"/>
      <w:r w:rsidR="00BE298B">
        <w:rPr>
          <w:rStyle w:val="CommentReference"/>
        </w:rPr>
        <w:commentReference w:id="77"/>
      </w:r>
      <w:r>
        <w:t xml:space="preserve"> c</w:t>
      </w:r>
      <w:r w:rsidR="00A628D9">
        <w:t>onsistent with th</w:t>
      </w:r>
      <w:r w:rsidR="00F74ACD">
        <w:t>e</w:t>
      </w:r>
      <w:r w:rsidR="00A628D9">
        <w:t xml:space="preserve"> hypothesis that </w:t>
      </w:r>
      <w:r w:rsidR="003368DF">
        <w:t xml:space="preserve">community stability is dependent on both </w:t>
      </w:r>
      <w:r w:rsidR="00A628D9">
        <w:t xml:space="preserve">species interactions </w:t>
      </w:r>
      <w:r w:rsidR="009B3932">
        <w:t>and plant</w:t>
      </w:r>
      <w:r w:rsidR="00A628D9">
        <w:t xml:space="preserve"> gen</w:t>
      </w:r>
      <w:r w:rsidR="009B3932">
        <w:t>etic factors</w:t>
      </w:r>
      <w:r w:rsidR="00A628D9">
        <w:t xml:space="preserve">, </w:t>
      </w:r>
      <w:r w:rsidR="00772831" w:rsidRPr="00772831">
        <w:t>we</w:t>
      </w:r>
      <w:r w:rsidR="00927483">
        <w:t xml:space="preserve"> </w:t>
      </w:r>
      <w:r w:rsidR="004F16FD">
        <w:t xml:space="preserve">used differences in </w:t>
      </w:r>
      <w:commentRangeStart w:id="78"/>
      <w:r w:rsidR="004F16FD">
        <w:t xml:space="preserve">Bray-Curtis </w:t>
      </w:r>
      <w:commentRangeEnd w:id="78"/>
      <w:r w:rsidR="0077703D">
        <w:rPr>
          <w:rStyle w:val="CommentReference"/>
        </w:rPr>
        <w:commentReference w:id="78"/>
      </w:r>
      <w:r w:rsidR="004F16FD">
        <w:t xml:space="preserve">similarity to estimate the effects of the two species interaction on the stability of the arthropod community </w:t>
      </w:r>
      <w:r w:rsidR="00F74ACD">
        <w:t xml:space="preserve">for each individual </w:t>
      </w:r>
      <w:r w:rsidR="003368DF">
        <w:t xml:space="preserve">tree </w:t>
      </w:r>
      <w:r w:rsidR="00F74ACD">
        <w:t xml:space="preserve">genotype </w:t>
      </w:r>
      <w:r w:rsidR="004F16FD">
        <w:t xml:space="preserve">across two </w:t>
      </w:r>
      <w:commentRangeStart w:id="79"/>
      <w:r w:rsidR="004F16FD">
        <w:t>years</w:t>
      </w:r>
      <w:commentRangeEnd w:id="79"/>
      <w:r>
        <w:rPr>
          <w:rStyle w:val="CommentReference"/>
        </w:rPr>
        <w:commentReference w:id="79"/>
      </w:r>
      <w:r w:rsidR="004F16FD">
        <w:t xml:space="preserve">.  </w:t>
      </w:r>
      <w:r w:rsidR="00772831" w:rsidRPr="00772831">
        <w:t>We</w:t>
      </w:r>
      <w:r>
        <w:t xml:space="preserve"> </w:t>
      </w:r>
      <w:r w:rsidR="004F16FD">
        <w:t xml:space="preserve">found that the presence of the aphid increased the </w:t>
      </w:r>
      <w:r>
        <w:lastRenderedPageBreak/>
        <w:t xml:space="preserve">average </w:t>
      </w:r>
      <w:r w:rsidR="004F16FD">
        <w:t xml:space="preserve">stability of the community across years </w:t>
      </w:r>
      <w:r w:rsidR="003368DF">
        <w:t xml:space="preserve">with </w:t>
      </w:r>
      <w:r w:rsidR="004F16FD">
        <w:t>susceptible tree genotypes experiencing greater effects on stability due to treatment</w:t>
      </w:r>
      <w:r w:rsidR="003368DF">
        <w:t>.</w:t>
      </w:r>
      <w:ins w:id="80" w:author="Thomas G Whitham" w:date="2013-09-27T13:56:00Z">
        <w:r w:rsidR="00BE298B">
          <w:t xml:space="preserve"> </w:t>
        </w:r>
      </w:ins>
      <w:r w:rsidR="003368DF">
        <w:t xml:space="preserve"> While</w:t>
      </w:r>
      <w:r w:rsidR="006B45C4">
        <w:t xml:space="preserve"> resistant genotypes</w:t>
      </w:r>
      <w:r>
        <w:t xml:space="preserve"> </w:t>
      </w:r>
      <w:r w:rsidR="003368DF">
        <w:t>sho</w:t>
      </w:r>
      <w:r w:rsidR="00772831" w:rsidRPr="00772831">
        <w:t>we</w:t>
      </w:r>
      <w:r w:rsidR="003368DF">
        <w:t>d l</w:t>
      </w:r>
      <w:r w:rsidR="00AE1EBF">
        <w:t xml:space="preserve">ittle or no </w:t>
      </w:r>
      <w:r w:rsidR="003368DF">
        <w:t xml:space="preserve">treatment effect and </w:t>
      </w:r>
      <w:r w:rsidR="00AE1EBF">
        <w:t xml:space="preserve">consistently </w:t>
      </w:r>
      <w:r w:rsidR="006B45C4">
        <w:t>resulted in a less stable community</w:t>
      </w:r>
      <w:proofErr w:type="gramStart"/>
      <w:r w:rsidR="006B45C4">
        <w:t>.</w:t>
      </w:r>
      <w:r w:rsidR="00AE1EBF">
        <w:t>(</w:t>
      </w:r>
      <w:proofErr w:type="gramEnd"/>
      <w:r w:rsidR="00AE1EBF">
        <w:rPr>
          <w:b/>
        </w:rPr>
        <w:t>Figure 3).</w:t>
      </w:r>
      <w:r>
        <w:t xml:space="preserve">  We then calculated an herbivore effect size using Cohen’s D</w:t>
      </w:r>
      <w:r w:rsidR="00515499">
        <w:t xml:space="preserve"> (D=1.16, </w:t>
      </w:r>
      <w:proofErr w:type="spellStart"/>
      <w:r w:rsidR="00515499" w:rsidRPr="00515499">
        <w:rPr>
          <w:i/>
          <w:iCs/>
        </w:rPr>
        <w:t>r</w:t>
      </w:r>
      <w:r w:rsidR="00515499" w:rsidRPr="00515499">
        <w:rPr>
          <w:i/>
          <w:iCs/>
          <w:vertAlign w:val="subscript"/>
        </w:rPr>
        <w:t>yi</w:t>
      </w:r>
      <w:proofErr w:type="spellEnd"/>
      <w:r w:rsidR="00515499" w:rsidRPr="00515499">
        <w:t xml:space="preserve"> = 0.50</w:t>
      </w:r>
      <w:r w:rsidR="00515499">
        <w:t xml:space="preserve">) which suggests that approximately 33% of on-overlap in the arthropod communities between treatment and control (i.e. with and without the </w:t>
      </w:r>
      <w:commentRangeStart w:id="81"/>
      <w:r w:rsidR="00515499">
        <w:t>aphid</w:t>
      </w:r>
      <w:commentRangeEnd w:id="81"/>
      <w:r w:rsidR="00515499">
        <w:rPr>
          <w:rStyle w:val="CommentReference"/>
        </w:rPr>
        <w:commentReference w:id="81"/>
      </w:r>
      <w:r w:rsidR="00515499">
        <w:t xml:space="preserve">). </w:t>
      </w:r>
    </w:p>
    <w:p w14:paraId="42D9EB86" w14:textId="77777777" w:rsidR="00AE1EBF" w:rsidRPr="009D2B4F" w:rsidRDefault="00515499" w:rsidP="00E974B3">
      <w:pPr>
        <w:spacing w:line="480" w:lineRule="auto"/>
      </w:pPr>
      <w:r>
        <w:tab/>
        <w:t>Interaction networks (</w:t>
      </w:r>
      <w:r w:rsidRPr="00BE298B">
        <w:rPr>
          <w:b/>
          <w:rPrChange w:id="82" w:author="Thomas G Whitham" w:date="2013-09-27T13:56:00Z">
            <w:rPr/>
          </w:rPrChange>
        </w:rPr>
        <w:t>Figure</w:t>
      </w:r>
      <w:commentRangeStart w:id="83"/>
      <w:r w:rsidRPr="00BE298B">
        <w:rPr>
          <w:b/>
          <w:rPrChange w:id="84" w:author="Thomas G Whitham" w:date="2013-09-27T13:56:00Z">
            <w:rPr/>
          </w:rPrChange>
        </w:rPr>
        <w:t xml:space="preserve"> 4</w:t>
      </w:r>
      <w:commentRangeEnd w:id="83"/>
      <w:r w:rsidR="0077703D">
        <w:rPr>
          <w:rStyle w:val="CommentReference"/>
        </w:rPr>
        <w:commentReference w:id="83"/>
      </w:r>
      <w:r>
        <w:t xml:space="preserve">) were constructed for both treatment and control for individual genotypes.  We found higher mean number of nodes and greater interaction strengths for control versus </w:t>
      </w:r>
      <w:commentRangeStart w:id="85"/>
      <w:r>
        <w:t>treatment</w:t>
      </w:r>
      <w:commentRangeEnd w:id="85"/>
      <w:r>
        <w:rPr>
          <w:rStyle w:val="CommentReference"/>
        </w:rPr>
        <w:commentReference w:id="85"/>
      </w:r>
      <w:r>
        <w:t xml:space="preserve">… </w:t>
      </w:r>
    </w:p>
    <w:p w14:paraId="3D2D5BAE" w14:textId="77777777" w:rsidR="00EC2616" w:rsidRDefault="00451835" w:rsidP="00451835">
      <w:pPr>
        <w:spacing w:line="480" w:lineRule="auto"/>
        <w:rPr>
          <w:b/>
        </w:rPr>
      </w:pPr>
      <w:commentRangeStart w:id="86"/>
      <w:r>
        <w:rPr>
          <w:b/>
        </w:rPr>
        <w:t>Discussion</w:t>
      </w:r>
      <w:commentRangeEnd w:id="86"/>
      <w:r w:rsidR="00E81919">
        <w:rPr>
          <w:rStyle w:val="CommentReference"/>
        </w:rPr>
        <w:commentReference w:id="86"/>
      </w:r>
      <w:r>
        <w:rPr>
          <w:b/>
        </w:rPr>
        <w:t>:</w:t>
      </w:r>
    </w:p>
    <w:p w14:paraId="1023008D" w14:textId="77777777" w:rsidR="00BC4DC9" w:rsidRPr="00BC4DC9" w:rsidRDefault="00962E6F" w:rsidP="00451835">
      <w:pPr>
        <w:spacing w:line="480" w:lineRule="auto"/>
        <w:rPr>
          <w:b/>
        </w:rPr>
      </w:pPr>
      <w:r w:rsidRPr="00962E6F">
        <w:rPr>
          <w:b/>
        </w:rPr>
        <w:t>Genetics-based</w:t>
      </w:r>
      <w:commentRangeStart w:id="87"/>
      <w:r w:rsidRPr="00962E6F">
        <w:rPr>
          <w:b/>
        </w:rPr>
        <w:t xml:space="preserve"> IFS</w:t>
      </w:r>
      <w:commentRangeEnd w:id="87"/>
      <w:r w:rsidR="00B8115B">
        <w:rPr>
          <w:rStyle w:val="CommentReference"/>
        </w:rPr>
        <w:commentReference w:id="87"/>
      </w:r>
    </w:p>
    <w:p w14:paraId="29D8C8A3" w14:textId="77777777" w:rsidR="00EA2BAB" w:rsidRDefault="00EA2BAB" w:rsidP="00451835">
      <w:pPr>
        <w:spacing w:line="480" w:lineRule="auto"/>
        <w:rPr>
          <w:b/>
        </w:rPr>
      </w:pPr>
      <w:r>
        <w:t xml:space="preserve">In this study, </w:t>
      </w:r>
      <w:r w:rsidR="00772831" w:rsidRPr="00772831">
        <w:t>we</w:t>
      </w:r>
      <w:r>
        <w:t xml:space="preserve"> hypothesized that the </w:t>
      </w:r>
      <w:r w:rsidR="00D27CE9">
        <w:t xml:space="preserve">genetics-based </w:t>
      </w:r>
      <w:r>
        <w:t>interaction</w:t>
      </w:r>
      <w:r w:rsidR="00D27CE9">
        <w:t>s</w:t>
      </w:r>
      <w:r>
        <w:t xml:space="preserve"> of the foundation tree species and one of its primary herbivores would influence the composition, </w:t>
      </w:r>
      <w:r w:rsidR="00D27CE9">
        <w:t xml:space="preserve">abundance, richness, </w:t>
      </w:r>
      <w:r>
        <w:t>stability,</w:t>
      </w:r>
      <w:r w:rsidR="00D27CE9">
        <w:t xml:space="preserve"> and interaction network </w:t>
      </w:r>
      <w:r>
        <w:t>of a large multi-trophic community of associated arthropods.</w:t>
      </w:r>
      <w:r w:rsidR="00D27CE9">
        <w:t xml:space="preserve">  Because tree genotype and environment was strongly controlled (aphid removal experiments and controls </w:t>
      </w:r>
      <w:r w:rsidR="00772831" w:rsidRPr="00772831">
        <w:t>we</w:t>
      </w:r>
      <w:r w:rsidR="00D27CE9">
        <w:t xml:space="preserve">re done on the same tree), the fact that the presence of the aphid predictably altered all of these community traits is especially robust and is strong support for the </w:t>
      </w:r>
      <w:commentRangeStart w:id="88"/>
      <w:r w:rsidR="00D27CE9">
        <w:t xml:space="preserve">IFS </w:t>
      </w:r>
      <w:commentRangeEnd w:id="88"/>
      <w:r w:rsidR="00E9644A">
        <w:rPr>
          <w:rStyle w:val="CommentReference"/>
        </w:rPr>
        <w:commentReference w:id="88"/>
      </w:r>
      <w:r w:rsidR="00D27CE9">
        <w:t xml:space="preserve">hypothesis.  Most importantly, the fact that these community effects </w:t>
      </w:r>
      <w:r w:rsidR="00772831" w:rsidRPr="00772831">
        <w:t>we</w:t>
      </w:r>
      <w:r w:rsidR="00D27CE9">
        <w:t>re tree genotype dependent based on the tree’s innate resistance to aphids, is strong support for a genetics-based IFS hypothesis.</w:t>
      </w:r>
    </w:p>
    <w:p w14:paraId="7C95DD84" w14:textId="77777777" w:rsidR="00D27CE9" w:rsidRDefault="0073332F" w:rsidP="0073332F">
      <w:pPr>
        <w:spacing w:line="480" w:lineRule="auto"/>
      </w:pPr>
      <w:r>
        <w:t xml:space="preserve">Our study </w:t>
      </w:r>
      <w:r w:rsidR="009B3932">
        <w:t>demonstrates</w:t>
      </w:r>
      <w:r>
        <w:t xml:space="preserve"> that seemingly complex community traits can be better understood using an interacting foundation species hypothesis and a community genetics approach. </w:t>
      </w:r>
      <w:r w:rsidR="009B3932">
        <w:t xml:space="preserve">The </w:t>
      </w:r>
      <w:r>
        <w:t xml:space="preserve">results confirm that </w:t>
      </w:r>
      <w:commentRangeStart w:id="89"/>
      <w:r>
        <w:t xml:space="preserve">1) The presence and abundance of a foundation herbivore has an effect on the resulting diversity and stability of the associated community, and 2) Genetic based variation in </w:t>
      </w:r>
      <w:r>
        <w:lastRenderedPageBreak/>
        <w:t xml:space="preserve">resistance to the herbivore </w:t>
      </w:r>
      <w:r w:rsidR="00977A62">
        <w:t xml:space="preserve">indirectly influences the diversity and stability of large arthropod </w:t>
      </w:r>
      <w:r>
        <w:t>communities across years, and 3) That community composition</w:t>
      </w:r>
      <w:r w:rsidR="00515499">
        <w:t xml:space="preserve"> </w:t>
      </w:r>
      <w:r>
        <w:t xml:space="preserve">and overall co-occurring network structure are determined by the interactions of two important species.  </w:t>
      </w:r>
      <w:commentRangeEnd w:id="89"/>
      <w:r w:rsidR="0044488B">
        <w:rPr>
          <w:rStyle w:val="CommentReference"/>
        </w:rPr>
        <w:commentReference w:id="89"/>
      </w:r>
    </w:p>
    <w:p w14:paraId="1C601C06" w14:textId="77777777" w:rsidR="00870576" w:rsidRDefault="00870576" w:rsidP="0073332F">
      <w:pPr>
        <w:spacing w:line="480" w:lineRule="auto"/>
        <w:rPr>
          <w:b/>
        </w:rPr>
      </w:pPr>
    </w:p>
    <w:p w14:paraId="2E1FCA74" w14:textId="77777777" w:rsidR="00BC4DC9" w:rsidRDefault="00962E6F" w:rsidP="0073332F">
      <w:pPr>
        <w:spacing w:line="480" w:lineRule="auto"/>
        <w:rPr>
          <w:b/>
        </w:rPr>
      </w:pPr>
      <w:commentRangeStart w:id="90"/>
      <w:r w:rsidRPr="00962E6F">
        <w:rPr>
          <w:b/>
        </w:rPr>
        <w:t>Genetic basis of community stability</w:t>
      </w:r>
      <w:commentRangeEnd w:id="90"/>
      <w:r w:rsidR="00E81919">
        <w:rPr>
          <w:rStyle w:val="CommentReference"/>
        </w:rPr>
        <w:commentReference w:id="90"/>
      </w:r>
    </w:p>
    <w:p w14:paraId="14A6876E" w14:textId="1EA296A0" w:rsidR="00977A62" w:rsidRPr="00977A62" w:rsidRDefault="00977A62" w:rsidP="0073332F">
      <w:pPr>
        <w:spacing w:line="480" w:lineRule="auto"/>
      </w:pPr>
      <w:r>
        <w:t>While a genetic basis to community</w:t>
      </w:r>
      <w:ins w:id="91" w:author="Thomas G Whitham" w:date="2013-09-27T13:59:00Z">
        <w:r w:rsidR="00FD1146">
          <w:t xml:space="preserve"> </w:t>
        </w:r>
      </w:ins>
      <w:r>
        <w:t xml:space="preserve">stability has previously been shown () our study further demonstrates the effect genetic based traits of foundation species can have on associated communities. </w:t>
      </w:r>
      <w:r w:rsidR="00150507">
        <w:t>If genetic differences in foundation species lead to</w:t>
      </w:r>
      <w:r w:rsidR="00980A16">
        <w:t xml:space="preserve"> more stable communities</w:t>
      </w:r>
      <w:r w:rsidR="00150507">
        <w:t>…</w:t>
      </w:r>
    </w:p>
    <w:p w14:paraId="53A63EC8" w14:textId="77777777" w:rsidR="00BC4DC9" w:rsidRDefault="00BC4DC9" w:rsidP="0073332F">
      <w:pPr>
        <w:spacing w:line="480" w:lineRule="auto"/>
        <w:rPr>
          <w:b/>
        </w:rPr>
      </w:pPr>
    </w:p>
    <w:p w14:paraId="2BC364DC" w14:textId="77777777" w:rsidR="00BC4DC9" w:rsidRDefault="00BC4DC9" w:rsidP="0073332F">
      <w:pPr>
        <w:spacing w:line="480" w:lineRule="auto"/>
        <w:rPr>
          <w:b/>
        </w:rPr>
      </w:pPr>
      <w:commentRangeStart w:id="92"/>
      <w:r>
        <w:rPr>
          <w:b/>
        </w:rPr>
        <w:t xml:space="preserve">Networks and </w:t>
      </w:r>
      <w:commentRangeStart w:id="93"/>
      <w:r>
        <w:rPr>
          <w:b/>
        </w:rPr>
        <w:t>interactions</w:t>
      </w:r>
      <w:commentRangeEnd w:id="92"/>
      <w:r w:rsidR="00B8115B">
        <w:rPr>
          <w:rStyle w:val="CommentReference"/>
        </w:rPr>
        <w:commentReference w:id="92"/>
      </w:r>
      <w:commentRangeEnd w:id="93"/>
      <w:r w:rsidR="002E6C81">
        <w:rPr>
          <w:rStyle w:val="CommentReference"/>
        </w:rPr>
        <w:commentReference w:id="93"/>
      </w:r>
    </w:p>
    <w:p w14:paraId="02011C79" w14:textId="77777777" w:rsidR="00BC4DC9" w:rsidRDefault="007E3AD9" w:rsidP="0073332F">
      <w:pPr>
        <w:spacing w:line="480" w:lineRule="auto"/>
      </w:pPr>
      <w:r>
        <w:t xml:space="preserve">This study </w:t>
      </w:r>
      <w:r w:rsidR="00980A16">
        <w:t xml:space="preserve">not only </w:t>
      </w:r>
      <w:r>
        <w:t xml:space="preserve">shows that the interactions of only two species can have far reaching effects on complex community traits such as diversity, stability </w:t>
      </w:r>
      <w:r w:rsidR="00980A16">
        <w:t>but that the</w:t>
      </w:r>
      <w:r>
        <w:t xml:space="preserve"> network structure of large interacting communities</w:t>
      </w:r>
      <w:r w:rsidR="00980A16">
        <w:t xml:space="preserve"> can be influenced</w:t>
      </w:r>
      <w:r>
        <w:t>…</w:t>
      </w:r>
    </w:p>
    <w:p w14:paraId="7FAE0B8B" w14:textId="77777777" w:rsidR="00515499" w:rsidRDefault="00515499" w:rsidP="0073332F">
      <w:pPr>
        <w:spacing w:line="480" w:lineRule="auto"/>
      </w:pPr>
    </w:p>
    <w:p w14:paraId="52FDDF8A" w14:textId="77777777" w:rsidR="00515499" w:rsidRPr="00515499" w:rsidRDefault="00515499" w:rsidP="0073332F">
      <w:pPr>
        <w:spacing w:line="480" w:lineRule="auto"/>
        <w:rPr>
          <w:b/>
        </w:rPr>
      </w:pPr>
      <w:commentRangeStart w:id="94"/>
      <w:commentRangeStart w:id="95"/>
      <w:r>
        <w:rPr>
          <w:b/>
        </w:rPr>
        <w:t>Genetically based priority effects</w:t>
      </w:r>
      <w:commentRangeEnd w:id="94"/>
      <w:r w:rsidR="00DB36D7">
        <w:rPr>
          <w:rStyle w:val="CommentReference"/>
        </w:rPr>
        <w:commentReference w:id="94"/>
      </w:r>
      <w:commentRangeEnd w:id="95"/>
      <w:r w:rsidR="00EC73EA">
        <w:rPr>
          <w:rStyle w:val="CommentReference"/>
        </w:rPr>
        <w:commentReference w:id="95"/>
      </w:r>
    </w:p>
    <w:p w14:paraId="70758E44" w14:textId="77777777" w:rsidR="00515499" w:rsidRPr="007E3AD9" w:rsidRDefault="00515499" w:rsidP="00515499">
      <w:pPr>
        <w:spacing w:line="480" w:lineRule="auto"/>
      </w:pPr>
      <w:r w:rsidRPr="00515499">
        <w:t xml:space="preserve">While population dynamics of P. </w:t>
      </w:r>
      <w:proofErr w:type="spellStart"/>
      <w:r w:rsidRPr="00515499">
        <w:t>betae</w:t>
      </w:r>
      <w:proofErr w:type="spellEnd"/>
      <w:r w:rsidRPr="00515499">
        <w:t xml:space="preserve"> vary from year to year along the Weber River, they are reliably present and repeatedly colonize the same genotypes year after year (Zinkgraf and Whitham </w:t>
      </w:r>
      <w:proofErr w:type="spellStart"/>
      <w:r w:rsidRPr="00515499">
        <w:t>unpub</w:t>
      </w:r>
      <w:proofErr w:type="spellEnd"/>
      <w:r w:rsidRPr="00515499">
        <w:t>.)</w:t>
      </w:r>
      <w:r>
        <w:t>.</w:t>
      </w:r>
      <w:r w:rsidRPr="00515499">
        <w:t xml:space="preserve"> This is largely due to the </w:t>
      </w:r>
      <w:proofErr w:type="spellStart"/>
      <w:r w:rsidRPr="00515499">
        <w:t>phenological</w:t>
      </w:r>
      <w:proofErr w:type="spellEnd"/>
      <w:r w:rsidRPr="00515499">
        <w:t xml:space="preserve"> synchrony between these species, where aphid stem mothers are colonizing leaves as the leaves are flushing in order to lay eggs in the advantageous locations. Such consistent interactions provide a solid foundation upon which other species may find the resources they need. While priority effects in community assembly is a growing area of research in ecology, such a genetic basis to priority effects is unique and </w:t>
      </w:r>
      <w:r w:rsidRPr="00515499">
        <w:lastRenderedPageBreak/>
        <w:t xml:space="preserve">demonstrates that if the </w:t>
      </w:r>
      <w:proofErr w:type="spellStart"/>
      <w:r w:rsidRPr="00515499">
        <w:t>phenological</w:t>
      </w:r>
      <w:proofErr w:type="spellEnd"/>
      <w:r>
        <w:t xml:space="preserve"> </w:t>
      </w:r>
      <w:r w:rsidRPr="00515499">
        <w:t>synchrony between these species were to change</w:t>
      </w:r>
      <w:r>
        <w:t xml:space="preserve"> a large dependent community may also fundamentally change.</w:t>
      </w:r>
    </w:p>
    <w:p w14:paraId="68DFBE70" w14:textId="77777777" w:rsidR="00BC4DC9" w:rsidRPr="00484D37" w:rsidRDefault="00BC4DC9" w:rsidP="0073332F">
      <w:pPr>
        <w:spacing w:line="480" w:lineRule="auto"/>
      </w:pPr>
      <w:r>
        <w:rPr>
          <w:b/>
        </w:rPr>
        <w:t>Conser</w:t>
      </w:r>
      <w:r w:rsidR="00E01A23">
        <w:rPr>
          <w:b/>
        </w:rPr>
        <w:t>v</w:t>
      </w:r>
      <w:r>
        <w:rPr>
          <w:b/>
        </w:rPr>
        <w:t xml:space="preserve">ation </w:t>
      </w:r>
      <w:r w:rsidR="003429B4">
        <w:rPr>
          <w:b/>
        </w:rPr>
        <w:t xml:space="preserve">and </w:t>
      </w:r>
      <w:commentRangeStart w:id="96"/>
      <w:r w:rsidR="003429B4">
        <w:rPr>
          <w:b/>
        </w:rPr>
        <w:t xml:space="preserve">Global Change </w:t>
      </w:r>
      <w:r>
        <w:rPr>
          <w:b/>
        </w:rPr>
        <w:t>implications</w:t>
      </w:r>
      <w:commentRangeEnd w:id="96"/>
      <w:r w:rsidR="00DB36D7">
        <w:rPr>
          <w:rStyle w:val="CommentReference"/>
        </w:rPr>
        <w:commentReference w:id="96"/>
      </w:r>
    </w:p>
    <w:p w14:paraId="6A99B2B7" w14:textId="77777777" w:rsidR="00C56442" w:rsidRDefault="00D27CE9" w:rsidP="00515499">
      <w:pPr>
        <w:spacing w:line="480" w:lineRule="auto"/>
      </w:pPr>
      <w:r>
        <w:t>In combination, t</w:t>
      </w:r>
      <w:r w:rsidR="0073332F">
        <w:t xml:space="preserve">hese findings demonstrate that within a foundation species, variation in resistance to an associated foundation species can have far reaching community wide effects that determine not only the associated community’s structure but also the resulting diversity and stability of that community.  If genetic variation within a species does, through interacting with other important species, determine the diversity and stability of the associated community then these complex traits can now be put into an evolutionary framework and be considered subject to natural selection. </w:t>
      </w:r>
    </w:p>
    <w:p w14:paraId="256A0321" w14:textId="77777777" w:rsidR="0073332F" w:rsidRDefault="00D128C3" w:rsidP="0073332F">
      <w:pPr>
        <w:spacing w:line="480" w:lineRule="auto"/>
        <w:rPr>
          <w:b/>
        </w:rPr>
      </w:pPr>
      <w:commentRangeStart w:id="97"/>
      <w:commentRangeStart w:id="98"/>
      <w:r>
        <w:rPr>
          <w:b/>
        </w:rPr>
        <w:t>Interactions of Foundation Species</w:t>
      </w:r>
      <w:commentRangeEnd w:id="97"/>
      <w:r w:rsidR="00DB36D7">
        <w:rPr>
          <w:rStyle w:val="CommentReference"/>
        </w:rPr>
        <w:commentReference w:id="97"/>
      </w:r>
      <w:commentRangeEnd w:id="98"/>
      <w:r w:rsidR="00EC73EA">
        <w:rPr>
          <w:rStyle w:val="CommentReference"/>
        </w:rPr>
        <w:commentReference w:id="98"/>
      </w:r>
    </w:p>
    <w:p w14:paraId="6F06CAFF" w14:textId="77777777" w:rsidR="00980A16" w:rsidRDefault="00980A16" w:rsidP="0073332F">
      <w:pPr>
        <w:spacing w:line="480" w:lineRule="auto"/>
      </w:pPr>
      <w:r>
        <w:t>The importance of examining the interactions of foundation species is apparent in other studies such as…</w:t>
      </w:r>
      <w:r w:rsidR="00515499">
        <w:t>(a couple from Mooney, Posy’s which is unpublished, Bailey &amp;Whitham 2007, etc…)</w:t>
      </w:r>
    </w:p>
    <w:p w14:paraId="72A699CF" w14:textId="77777777" w:rsidR="0006286C" w:rsidRDefault="0006286C" w:rsidP="0073332F">
      <w:pPr>
        <w:spacing w:line="480" w:lineRule="auto"/>
        <w:rPr>
          <w:b/>
        </w:rPr>
      </w:pPr>
      <w:commentRangeStart w:id="99"/>
      <w:r>
        <w:rPr>
          <w:b/>
        </w:rPr>
        <w:t>How many foundation species are there?</w:t>
      </w:r>
      <w:commentRangeEnd w:id="99"/>
      <w:r w:rsidR="00DB36D7">
        <w:rPr>
          <w:rStyle w:val="CommentReference"/>
        </w:rPr>
        <w:commentReference w:id="99"/>
      </w:r>
    </w:p>
    <w:p w14:paraId="7C67A018" w14:textId="77777777" w:rsidR="00980A16" w:rsidRDefault="00980A16" w:rsidP="0073332F">
      <w:pPr>
        <w:spacing w:line="480" w:lineRule="auto"/>
      </w:pPr>
      <w:r>
        <w:t xml:space="preserve">While every system is different, </w:t>
      </w:r>
      <w:r w:rsidR="00772831" w:rsidRPr="00772831">
        <w:t>we</w:t>
      </w:r>
      <w:r>
        <w:t xml:space="preserve"> can expect to always find…?</w:t>
      </w:r>
    </w:p>
    <w:p w14:paraId="2E75A956" w14:textId="77777777" w:rsidR="00515499" w:rsidRPr="00980A16" w:rsidRDefault="00515499" w:rsidP="0073332F">
      <w:pPr>
        <w:spacing w:line="480" w:lineRule="auto"/>
      </w:pPr>
    </w:p>
    <w:p w14:paraId="72EE2261" w14:textId="77777777" w:rsidR="0073332F" w:rsidRDefault="0073332F" w:rsidP="00451835">
      <w:pPr>
        <w:spacing w:line="480" w:lineRule="auto"/>
        <w:rPr>
          <w:b/>
        </w:rPr>
      </w:pPr>
      <w:commentRangeStart w:id="100"/>
      <w:commentRangeStart w:id="101"/>
      <w:r>
        <w:rPr>
          <w:b/>
        </w:rPr>
        <w:t xml:space="preserve">Evolution </w:t>
      </w:r>
      <w:commentRangeEnd w:id="101"/>
      <w:r w:rsidR="002C41DA">
        <w:rPr>
          <w:rStyle w:val="CommentReference"/>
        </w:rPr>
        <w:commentReference w:id="101"/>
      </w:r>
      <w:r>
        <w:rPr>
          <w:b/>
        </w:rPr>
        <w:t>in a Community Context</w:t>
      </w:r>
      <w:commentRangeEnd w:id="100"/>
      <w:r w:rsidR="00DB36D7">
        <w:rPr>
          <w:rStyle w:val="CommentReference"/>
        </w:rPr>
        <w:commentReference w:id="100"/>
      </w:r>
    </w:p>
    <w:p w14:paraId="34A9D0C9" w14:textId="77777777" w:rsidR="00484D37" w:rsidRDefault="00484D37" w:rsidP="00515499">
      <w:pPr>
        <w:spacing w:line="480" w:lineRule="auto"/>
      </w:pPr>
      <w:r>
        <w:t>Overall, our study shows that to gain a better und</w:t>
      </w:r>
      <w:r w:rsidR="009B3932">
        <w:t>erstanding of complex community</w:t>
      </w:r>
      <w:r>
        <w:t xml:space="preserve"> traits like stability and network structure, which may seem too complex to determine due to the high number of species present, an examination of the interaction of just two very important species may be all that is necessary.  </w:t>
      </w:r>
      <w:r w:rsidR="00772831" w:rsidRPr="00772831">
        <w:t>We</w:t>
      </w:r>
      <w:r>
        <w:t xml:space="preserve"> also demonstrate that the network structure of communities may be under genetic control and therefore subject</w:t>
      </w:r>
      <w:bookmarkStart w:id="102" w:name="_GoBack"/>
      <w:bookmarkEnd w:id="102"/>
      <w:r>
        <w:t xml:space="preserve"> to natural selection.  </w:t>
      </w:r>
      <w:r w:rsidR="00772831" w:rsidRPr="00772831">
        <w:t>We</w:t>
      </w:r>
      <w:r>
        <w:t xml:space="preserve"> know of no other </w:t>
      </w:r>
      <w:r>
        <w:lastRenderedPageBreak/>
        <w:t xml:space="preserve">studies that have examined how the genetically determined interaction of two or more foundation species affects the network structure of a large, multi-trophic arthropod community. </w:t>
      </w:r>
    </w:p>
    <w:p w14:paraId="71BB7812" w14:textId="77777777" w:rsidR="0073332F" w:rsidRDefault="0073332F" w:rsidP="00451835">
      <w:pPr>
        <w:spacing w:line="480" w:lineRule="auto"/>
        <w:rPr>
          <w:b/>
        </w:rPr>
      </w:pPr>
    </w:p>
    <w:p w14:paraId="3FFA4E90" w14:textId="52D2ECC6" w:rsidR="005377A6" w:rsidDel="00B8115B" w:rsidRDefault="005377A6" w:rsidP="00451835">
      <w:pPr>
        <w:spacing w:line="480" w:lineRule="auto"/>
        <w:rPr>
          <w:del w:id="103" w:author="Thomas G Whitham" w:date="2013-09-27T17:12:00Z"/>
          <w:b/>
        </w:rPr>
      </w:pPr>
    </w:p>
    <w:p w14:paraId="00A4C641" w14:textId="77777777" w:rsidR="00DC761A" w:rsidRDefault="00DC761A" w:rsidP="00451835">
      <w:pPr>
        <w:spacing w:line="480" w:lineRule="auto"/>
        <w:rPr>
          <w:b/>
        </w:rPr>
      </w:pPr>
      <w:r>
        <w:rPr>
          <w:b/>
        </w:rPr>
        <w:t>Acknowledgements:</w:t>
      </w:r>
    </w:p>
    <w:p w14:paraId="4C565A38" w14:textId="77777777" w:rsidR="00DC761A" w:rsidRDefault="00DC761A" w:rsidP="00451835">
      <w:pPr>
        <w:spacing w:line="480" w:lineRule="auto"/>
        <w:rPr>
          <w:b/>
        </w:rPr>
      </w:pPr>
      <w:r>
        <w:rPr>
          <w:b/>
        </w:rPr>
        <w:t>References:</w:t>
      </w:r>
    </w:p>
    <w:p w14:paraId="27CFEF70" w14:textId="77777777" w:rsidR="000D7F4B" w:rsidRPr="00BF30DB" w:rsidRDefault="000D7F4B" w:rsidP="000D7F4B">
      <w:pPr>
        <w:pStyle w:val="CommentText"/>
        <w:rPr>
          <w:sz w:val="24"/>
          <w:szCs w:val="24"/>
        </w:rPr>
      </w:pPr>
      <w:r w:rsidRPr="00BF30DB">
        <w:rPr>
          <w:sz w:val="24"/>
          <w:szCs w:val="24"/>
        </w:rPr>
        <w:t xml:space="preserve">Friedman, J.M. G.T. </w:t>
      </w:r>
      <w:proofErr w:type="spellStart"/>
      <w:r w:rsidRPr="00BF30DB">
        <w:rPr>
          <w:sz w:val="24"/>
          <w:szCs w:val="24"/>
        </w:rPr>
        <w:t>Auble</w:t>
      </w:r>
      <w:proofErr w:type="spellEnd"/>
      <w:r w:rsidRPr="00BF30DB">
        <w:rPr>
          <w:sz w:val="24"/>
          <w:szCs w:val="24"/>
        </w:rPr>
        <w:t xml:space="preserve">, P.B. </w:t>
      </w:r>
      <w:proofErr w:type="spellStart"/>
      <w:r w:rsidRPr="00BF30DB">
        <w:rPr>
          <w:sz w:val="24"/>
          <w:szCs w:val="24"/>
        </w:rPr>
        <w:t>Shafroth</w:t>
      </w:r>
      <w:proofErr w:type="spellEnd"/>
      <w:r w:rsidRPr="00BF30DB">
        <w:rPr>
          <w:sz w:val="24"/>
          <w:szCs w:val="24"/>
        </w:rPr>
        <w:t xml:space="preserve">, M.L. Scott, M.F. </w:t>
      </w:r>
      <w:proofErr w:type="spellStart"/>
      <w:r w:rsidRPr="00BF30DB">
        <w:rPr>
          <w:sz w:val="24"/>
          <w:szCs w:val="24"/>
        </w:rPr>
        <w:t>Merigliano</w:t>
      </w:r>
      <w:proofErr w:type="spellEnd"/>
      <w:r w:rsidRPr="00BF30DB">
        <w:rPr>
          <w:sz w:val="24"/>
          <w:szCs w:val="24"/>
        </w:rPr>
        <w:t xml:space="preserve">, M.D. </w:t>
      </w:r>
      <w:proofErr w:type="spellStart"/>
      <w:r w:rsidRPr="00BF30DB">
        <w:rPr>
          <w:sz w:val="24"/>
          <w:szCs w:val="24"/>
        </w:rPr>
        <w:t>Freehling</w:t>
      </w:r>
      <w:proofErr w:type="spellEnd"/>
      <w:r w:rsidRPr="00BF30DB">
        <w:rPr>
          <w:sz w:val="24"/>
          <w:szCs w:val="24"/>
        </w:rPr>
        <w:t xml:space="preserve">, and E.R. Griffin.  2005.  Dominance of non-native riparian trees in </w:t>
      </w:r>
      <w:del w:id="104" w:author="Joe Bailey" w:date="2013-09-19T16:23:00Z">
        <w:r w:rsidRPr="00BF30DB" w:rsidDel="00772831">
          <w:rPr>
            <w:sz w:val="24"/>
            <w:szCs w:val="24"/>
          </w:rPr>
          <w:delText>we</w:delText>
        </w:r>
      </w:del>
      <w:ins w:id="105" w:author="Joe Bailey" w:date="2013-09-19T16:23:00Z">
        <w:r w:rsidR="00772831" w:rsidRPr="00772831">
          <w:rPr>
            <w:sz w:val="24"/>
            <w:szCs w:val="24"/>
          </w:rPr>
          <w:t>we</w:t>
        </w:r>
      </w:ins>
      <w:r w:rsidRPr="00BF30DB">
        <w:rPr>
          <w:sz w:val="24"/>
          <w:szCs w:val="24"/>
        </w:rPr>
        <w:t>stern USA.  Biological Invasions 7:747-751.</w:t>
      </w:r>
    </w:p>
    <w:p w14:paraId="6F215980" w14:textId="77777777" w:rsidR="000D7F4B" w:rsidRDefault="000D7F4B" w:rsidP="000D7F4B"/>
    <w:p w14:paraId="6D737E15" w14:textId="77777777" w:rsidR="000D7F4B" w:rsidRDefault="000D7F4B" w:rsidP="000D7F4B">
      <w:r w:rsidRPr="00F93DFE">
        <w:t xml:space="preserve">Bangert, R.K., S.M. </w:t>
      </w:r>
      <w:proofErr w:type="spellStart"/>
      <w:r w:rsidRPr="00F93DFE">
        <w:t>Ferrier</w:t>
      </w:r>
      <w:proofErr w:type="gramStart"/>
      <w:r w:rsidRPr="00F93DFE">
        <w:t>,L</w:t>
      </w:r>
      <w:proofErr w:type="spellEnd"/>
      <w:proofErr w:type="gramEnd"/>
      <w:r w:rsidRPr="00F93DFE">
        <w:t xml:space="preserve">. Evans, K. </w:t>
      </w:r>
      <w:proofErr w:type="spellStart"/>
      <w:r w:rsidRPr="00F93DFE">
        <w:t>Kennedy,K.C</w:t>
      </w:r>
      <w:proofErr w:type="spellEnd"/>
      <w:r w:rsidRPr="00F93DFE">
        <w:t>. Grady, G.J</w:t>
      </w:r>
      <w:r>
        <w:t>. Allan, and T.G. Whitham.  2013</w:t>
      </w:r>
      <w:r w:rsidRPr="00F93DFE">
        <w:t>.  The proportion of three foundation plant species and their genotypes influence an arthropod community: restoration implications for the endangered south</w:t>
      </w:r>
      <w:del w:id="106" w:author="Joe Bailey" w:date="2013-09-19T16:23:00Z">
        <w:r w:rsidRPr="00F93DFE" w:rsidDel="00772831">
          <w:delText>we</w:delText>
        </w:r>
      </w:del>
      <w:ins w:id="107" w:author="Joe Bailey" w:date="2013-09-19T16:23:00Z">
        <w:r w:rsidR="00772831" w:rsidRPr="00772831">
          <w:t>we</w:t>
        </w:r>
      </w:ins>
      <w:r w:rsidRPr="00F93DFE">
        <w:t>stern willow flycatcher.  RESTORATION ECOLOGY (</w:t>
      </w:r>
      <w:r>
        <w:t>online</w:t>
      </w:r>
      <w:r w:rsidRPr="00F93DFE">
        <w:t>).</w:t>
      </w:r>
    </w:p>
    <w:p w14:paraId="02B8CBC4" w14:textId="77777777" w:rsidR="000D7F4B" w:rsidRDefault="000D7F4B" w:rsidP="000D7F4B"/>
    <w:p w14:paraId="066DD37B" w14:textId="77777777" w:rsidR="000D7F4B" w:rsidRPr="00BF30DB" w:rsidRDefault="000D7F4B" w:rsidP="000D7F4B">
      <w:pPr>
        <w:pStyle w:val="CommentText"/>
        <w:rPr>
          <w:sz w:val="24"/>
          <w:szCs w:val="24"/>
        </w:rPr>
      </w:pPr>
      <w:r w:rsidRPr="00BF30DB">
        <w:rPr>
          <w:sz w:val="24"/>
          <w:szCs w:val="24"/>
        </w:rPr>
        <w:t>Sch</w:t>
      </w:r>
      <w:r w:rsidR="00772831" w:rsidRPr="00772831">
        <w:rPr>
          <w:sz w:val="24"/>
          <w:szCs w:val="24"/>
        </w:rPr>
        <w:t>we</w:t>
      </w:r>
      <w:r w:rsidRPr="00BF30DB">
        <w:rPr>
          <w:sz w:val="24"/>
          <w:szCs w:val="24"/>
        </w:rPr>
        <w:t xml:space="preserve">itzer, J.A., J.K. Bailey, D.G. Fischer, C.J. </w:t>
      </w:r>
      <w:proofErr w:type="spellStart"/>
      <w:r w:rsidRPr="00BF30DB">
        <w:rPr>
          <w:sz w:val="24"/>
          <w:szCs w:val="24"/>
        </w:rPr>
        <w:t>LeRoy</w:t>
      </w:r>
      <w:proofErr w:type="spellEnd"/>
      <w:r w:rsidRPr="00BF30DB">
        <w:rPr>
          <w:sz w:val="24"/>
          <w:szCs w:val="24"/>
        </w:rPr>
        <w:t xml:space="preserve">, T.G. Whitham, and S.C. Hart.  2012.  Functional and heritable consequences of plant genotype on community composition and ecosystem processes.  Pages 371-390 </w:t>
      </w:r>
      <w:r w:rsidRPr="00BF30DB">
        <w:rPr>
          <w:i/>
          <w:sz w:val="24"/>
          <w:szCs w:val="24"/>
        </w:rPr>
        <w:t>in</w:t>
      </w:r>
      <w:r w:rsidRPr="00BF30DB">
        <w:rPr>
          <w:sz w:val="24"/>
          <w:szCs w:val="24"/>
        </w:rPr>
        <w:t xml:space="preserve"> Trait-Mediated Indirect Interactions: Ecological and Evolutionary Perspectives (T. </w:t>
      </w:r>
      <w:proofErr w:type="spellStart"/>
      <w:r w:rsidRPr="00BF30DB">
        <w:rPr>
          <w:sz w:val="24"/>
          <w:szCs w:val="24"/>
        </w:rPr>
        <w:t>Ohgushi</w:t>
      </w:r>
      <w:proofErr w:type="spellEnd"/>
      <w:r w:rsidRPr="00BF30DB">
        <w:rPr>
          <w:sz w:val="24"/>
          <w:szCs w:val="24"/>
        </w:rPr>
        <w:t xml:space="preserve">, O. Schmitz &amp; R. D. Holt, eds.).  </w:t>
      </w:r>
      <w:proofErr w:type="gramStart"/>
      <w:r w:rsidRPr="00BF30DB">
        <w:rPr>
          <w:sz w:val="24"/>
          <w:szCs w:val="24"/>
        </w:rPr>
        <w:t>Cambridge University Press.</w:t>
      </w:r>
      <w:proofErr w:type="gramEnd"/>
    </w:p>
    <w:p w14:paraId="3E56CEC8" w14:textId="77777777" w:rsidR="000D7F4B" w:rsidRPr="00BF30DB" w:rsidRDefault="000D7F4B" w:rsidP="000D7F4B"/>
    <w:p w14:paraId="2347A8DD" w14:textId="77777777" w:rsidR="000D7F4B" w:rsidRPr="00BF30DB" w:rsidRDefault="000D7F4B" w:rsidP="000D7F4B">
      <w:pPr>
        <w:pStyle w:val="CommentText"/>
        <w:rPr>
          <w:sz w:val="24"/>
          <w:szCs w:val="24"/>
        </w:rPr>
      </w:pPr>
      <w:r w:rsidRPr="00BF30DB">
        <w:rPr>
          <w:sz w:val="24"/>
          <w:szCs w:val="24"/>
        </w:rPr>
        <w:t xml:space="preserve">Bailey, J.K., S.C. Wooley, R.L. </w:t>
      </w:r>
      <w:proofErr w:type="spellStart"/>
      <w:r w:rsidRPr="00BF30DB">
        <w:rPr>
          <w:sz w:val="24"/>
          <w:szCs w:val="24"/>
        </w:rPr>
        <w:t>Lindroth</w:t>
      </w:r>
      <w:proofErr w:type="spellEnd"/>
      <w:r w:rsidRPr="00BF30DB">
        <w:rPr>
          <w:sz w:val="24"/>
          <w:szCs w:val="24"/>
        </w:rPr>
        <w:t xml:space="preserve">, and T.G. Whitham.  2006.  </w:t>
      </w:r>
      <w:r w:rsidRPr="00BF30DB">
        <w:rPr>
          <w:bCs/>
          <w:sz w:val="24"/>
          <w:szCs w:val="24"/>
        </w:rPr>
        <w:t>Importance of species interactions to community heritability: A genetic basis to trophic-level interactions.  ECOLOGY LETTERS 9:78-85.</w:t>
      </w:r>
    </w:p>
    <w:p w14:paraId="0F25E527" w14:textId="77777777" w:rsidR="000D7F4B" w:rsidRPr="00BF30DB" w:rsidRDefault="000D7F4B" w:rsidP="000D7F4B"/>
    <w:p w14:paraId="3BD4CBDB" w14:textId="77777777" w:rsidR="000D7F4B" w:rsidRPr="00BF30DB" w:rsidRDefault="000D7F4B" w:rsidP="000D7F4B">
      <w:pPr>
        <w:pStyle w:val="CommentText"/>
        <w:rPr>
          <w:sz w:val="24"/>
          <w:szCs w:val="24"/>
        </w:rPr>
      </w:pPr>
      <w:r w:rsidRPr="00BF30DB">
        <w:rPr>
          <w:sz w:val="24"/>
          <w:szCs w:val="24"/>
        </w:rPr>
        <w:t xml:space="preserve">Compson, Z.G., K.C. Larson, M.S. Zinkgraf, and T.G. Whitham.  2011.  A genetic basis for the manipulation of sink-source relationships by the galling aphid </w:t>
      </w:r>
      <w:r w:rsidRPr="00BF30DB">
        <w:rPr>
          <w:i/>
          <w:sz w:val="24"/>
          <w:szCs w:val="24"/>
        </w:rPr>
        <w:t xml:space="preserve">Pemphigus </w:t>
      </w:r>
      <w:proofErr w:type="spellStart"/>
      <w:r w:rsidRPr="00BF30DB">
        <w:rPr>
          <w:i/>
          <w:sz w:val="24"/>
          <w:szCs w:val="24"/>
        </w:rPr>
        <w:t>betae</w:t>
      </w:r>
      <w:proofErr w:type="spellEnd"/>
      <w:r w:rsidRPr="00BF30DB">
        <w:rPr>
          <w:sz w:val="24"/>
          <w:szCs w:val="24"/>
        </w:rPr>
        <w:t>.  OECOLOGIA 167:711–721.</w:t>
      </w:r>
    </w:p>
    <w:p w14:paraId="6D9D5D5C" w14:textId="77777777" w:rsidR="000D7F4B" w:rsidRPr="00BF30DB" w:rsidRDefault="000D7F4B" w:rsidP="000D7F4B"/>
    <w:p w14:paraId="4913733B" w14:textId="77777777" w:rsidR="000D7F4B" w:rsidRPr="00BF30DB" w:rsidRDefault="000D7F4B" w:rsidP="000D7F4B">
      <w:pPr>
        <w:pStyle w:val="CommentText"/>
        <w:rPr>
          <w:sz w:val="24"/>
          <w:szCs w:val="24"/>
        </w:rPr>
      </w:pPr>
      <w:r w:rsidRPr="00BF30DB">
        <w:rPr>
          <w:sz w:val="24"/>
          <w:szCs w:val="24"/>
        </w:rPr>
        <w:t>Smith, D.S., J.K. Bailey, S.M. Shuster, and T.G. Whitham.  2011.  A geographic mosaic of trophic interactions and selection: trees, aphids and birds.  JOURNAL OF EVOLUTIONARY BIOLOGY 24:422-429.</w:t>
      </w:r>
    </w:p>
    <w:p w14:paraId="0A386BFD" w14:textId="77777777" w:rsidR="000D7F4B" w:rsidRPr="00BF30DB" w:rsidRDefault="000D7F4B" w:rsidP="000D7F4B">
      <w:pPr>
        <w:pStyle w:val="CommentText"/>
        <w:rPr>
          <w:sz w:val="24"/>
          <w:szCs w:val="24"/>
        </w:rPr>
      </w:pPr>
    </w:p>
    <w:p w14:paraId="31937C50" w14:textId="77777777" w:rsidR="000D7F4B" w:rsidRDefault="000D7F4B" w:rsidP="000D7F4B">
      <w:pPr>
        <w:pStyle w:val="CommentText"/>
        <w:rPr>
          <w:sz w:val="24"/>
          <w:szCs w:val="24"/>
        </w:rPr>
      </w:pPr>
      <w:r w:rsidRPr="00BF30DB">
        <w:rPr>
          <w:sz w:val="24"/>
          <w:szCs w:val="24"/>
        </w:rPr>
        <w:t xml:space="preserve">Holeski, L.M., M.J.C. </w:t>
      </w:r>
      <w:proofErr w:type="spellStart"/>
      <w:r w:rsidRPr="00BF30DB">
        <w:rPr>
          <w:sz w:val="24"/>
          <w:szCs w:val="24"/>
        </w:rPr>
        <w:t>Kearsley</w:t>
      </w:r>
      <w:proofErr w:type="spellEnd"/>
      <w:r w:rsidRPr="00BF30DB">
        <w:rPr>
          <w:sz w:val="24"/>
          <w:szCs w:val="24"/>
        </w:rPr>
        <w:t>, and T.G. Whitham.  2009.  Separating ontogenetic and environmental determination of resistance to herbivory in cottonwood.  ECOLOGY 90:2969–2973.</w:t>
      </w:r>
    </w:p>
    <w:p w14:paraId="0214D3C5" w14:textId="77777777" w:rsidR="009F37F9" w:rsidRDefault="009F37F9" w:rsidP="000D7F4B">
      <w:pPr>
        <w:pStyle w:val="CommentText"/>
        <w:rPr>
          <w:sz w:val="24"/>
          <w:szCs w:val="24"/>
        </w:rPr>
      </w:pPr>
    </w:p>
    <w:p w14:paraId="740CE3B6" w14:textId="77777777" w:rsidR="00515499" w:rsidRDefault="009F37F9" w:rsidP="00515499">
      <w:pPr>
        <w:pStyle w:val="CommentText"/>
        <w:rPr>
          <w:sz w:val="24"/>
          <w:szCs w:val="24"/>
        </w:rPr>
      </w:pPr>
      <w:r>
        <w:rPr>
          <w:sz w:val="24"/>
          <w:szCs w:val="24"/>
        </w:rPr>
        <w:t xml:space="preserve">Mooney and </w:t>
      </w:r>
      <w:proofErr w:type="spellStart"/>
      <w:r>
        <w:rPr>
          <w:sz w:val="24"/>
          <w:szCs w:val="24"/>
        </w:rPr>
        <w:t>Agrawal</w:t>
      </w:r>
      <w:proofErr w:type="spellEnd"/>
      <w:r>
        <w:rPr>
          <w:sz w:val="24"/>
          <w:szCs w:val="24"/>
        </w:rPr>
        <w:t xml:space="preserve"> 2008</w:t>
      </w:r>
    </w:p>
    <w:p w14:paraId="2D88B156" w14:textId="77777777" w:rsidR="00515499" w:rsidRDefault="00515499" w:rsidP="00515499">
      <w:pPr>
        <w:pStyle w:val="CommentText"/>
        <w:rPr>
          <w:sz w:val="24"/>
          <w:szCs w:val="24"/>
        </w:rPr>
      </w:pPr>
    </w:p>
    <w:p w14:paraId="7007F027" w14:textId="77777777" w:rsidR="00BD747D" w:rsidRDefault="00515499" w:rsidP="00515499">
      <w:pPr>
        <w:pStyle w:val="CommentText"/>
        <w:rPr>
          <w:b/>
        </w:rPr>
      </w:pPr>
      <w:r>
        <w:rPr>
          <w:sz w:val="24"/>
          <w:szCs w:val="24"/>
        </w:rPr>
        <w:t>Bailey and Whitham 2007</w:t>
      </w:r>
    </w:p>
    <w:p w14:paraId="7B95060B" w14:textId="77777777" w:rsidR="00BD747D" w:rsidRDefault="00BD747D" w:rsidP="00596601">
      <w:pPr>
        <w:rPr>
          <w:b/>
        </w:rPr>
      </w:pPr>
    </w:p>
    <w:p w14:paraId="1F15DA32" w14:textId="77777777" w:rsidR="00515499" w:rsidRDefault="00515499" w:rsidP="00596601">
      <w:pPr>
        <w:rPr>
          <w:b/>
        </w:rPr>
      </w:pPr>
    </w:p>
    <w:p w14:paraId="24606FEE" w14:textId="77777777" w:rsidR="00515499" w:rsidRDefault="00515499" w:rsidP="00596601">
      <w:pPr>
        <w:rPr>
          <w:b/>
        </w:rPr>
      </w:pPr>
    </w:p>
    <w:p w14:paraId="22B2C70B" w14:textId="77777777" w:rsidR="00515499" w:rsidRDefault="00515499" w:rsidP="00596601">
      <w:pPr>
        <w:rPr>
          <w:b/>
        </w:rPr>
      </w:pPr>
    </w:p>
    <w:p w14:paraId="3F8AB2B5" w14:textId="77777777" w:rsidR="00515499" w:rsidRDefault="00515499" w:rsidP="00596601">
      <w:pPr>
        <w:rPr>
          <w:b/>
        </w:rPr>
      </w:pPr>
    </w:p>
    <w:p w14:paraId="46F6AF0F" w14:textId="77777777" w:rsidR="00515499" w:rsidRDefault="00515499" w:rsidP="00596601">
      <w:pPr>
        <w:rPr>
          <w:b/>
        </w:rPr>
      </w:pPr>
    </w:p>
    <w:p w14:paraId="00A69C1C" w14:textId="77777777" w:rsidR="00515499" w:rsidRDefault="00515499" w:rsidP="00596601">
      <w:pPr>
        <w:rPr>
          <w:b/>
        </w:rPr>
      </w:pPr>
    </w:p>
    <w:p w14:paraId="12BF807E" w14:textId="77777777" w:rsidR="00515499" w:rsidRDefault="00515499" w:rsidP="00596601">
      <w:pPr>
        <w:rPr>
          <w:b/>
        </w:rPr>
      </w:pPr>
    </w:p>
    <w:p w14:paraId="57B11C98" w14:textId="77777777" w:rsidR="00515499" w:rsidRDefault="00515499" w:rsidP="00596601">
      <w:pPr>
        <w:rPr>
          <w:b/>
        </w:rPr>
      </w:pPr>
    </w:p>
    <w:p w14:paraId="40A2C8C0" w14:textId="77777777" w:rsidR="00EC2616" w:rsidRDefault="00EC2616" w:rsidP="00596601">
      <w:pPr>
        <w:rPr>
          <w:b/>
        </w:rPr>
      </w:pPr>
      <w:r>
        <w:rPr>
          <w:b/>
        </w:rPr>
        <w:t>Figures:</w:t>
      </w:r>
    </w:p>
    <w:p w14:paraId="3FFC4185" w14:textId="77777777" w:rsidR="00984470" w:rsidRDefault="00BD747D" w:rsidP="00515499">
      <w:pPr>
        <w:rPr>
          <w:b/>
        </w:rPr>
      </w:pPr>
      <w:r>
        <w:rPr>
          <w:b/>
        </w:rPr>
        <w:t>Figure 1</w:t>
      </w:r>
    </w:p>
    <w:p w14:paraId="4B6A6801" w14:textId="77777777" w:rsidR="00BD747D" w:rsidRDefault="00BD747D" w:rsidP="00596601">
      <w:pPr>
        <w:rPr>
          <w:b/>
        </w:rPr>
      </w:pPr>
      <w:r>
        <w:object w:dxaOrig="10022" w:dyaOrig="8540" w14:anchorId="67E05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85pt;height:299.15pt" o:ole="">
            <v:imagedata r:id="rId8" o:title=""/>
          </v:shape>
          <o:OLEObject Type="Embed" ProgID="SigmaPlotGraphicObject.8" ShapeID="_x0000_i1025" DrawAspect="Content" ObjectID="_1317468604" r:id="rId9"/>
        </w:object>
      </w:r>
    </w:p>
    <w:p w14:paraId="4C24BC4A" w14:textId="77777777" w:rsidR="00BD747D" w:rsidRDefault="00194355" w:rsidP="00596601">
      <w:pPr>
        <w:rPr>
          <w:b/>
        </w:rPr>
      </w:pPr>
      <w:del w:id="108" w:author="Art Keith" w:date="2013-06-18T14:27:00Z">
        <w:r w:rsidDel="000567EC">
          <w:rPr>
            <w:b/>
          </w:rPr>
          <w:br w:type="page"/>
        </w:r>
      </w:del>
    </w:p>
    <w:p w14:paraId="38583920" w14:textId="77777777" w:rsidR="00BD747D" w:rsidRDefault="00BD747D" w:rsidP="00596601">
      <w:pPr>
        <w:rPr>
          <w:b/>
        </w:rPr>
      </w:pPr>
      <w:r>
        <w:rPr>
          <w:b/>
        </w:rPr>
        <w:t>Figure 2</w:t>
      </w:r>
    </w:p>
    <w:p w14:paraId="2B945D17" w14:textId="77777777" w:rsidR="000567EC" w:rsidRDefault="000567EC" w:rsidP="00596601">
      <w:pPr>
        <w:rPr>
          <w:ins w:id="109" w:author="Art Keith" w:date="2013-06-18T14:26:00Z"/>
        </w:rPr>
      </w:pPr>
      <w:r>
        <w:object w:dxaOrig="11147" w:dyaOrig="17539" w14:anchorId="25481E98">
          <v:shape id="_x0000_i1026" type="#_x0000_t75" style="width:391.4pt;height:614.6pt" o:ole="">
            <v:imagedata r:id="rId10" o:title=""/>
          </v:shape>
          <o:OLEObject Type="Embed" ProgID="SigmaPlotGraphicObject.8" ShapeID="_x0000_i1026" DrawAspect="Content" ObjectID="_1317468605" r:id="rId11"/>
        </w:object>
      </w:r>
    </w:p>
    <w:p w14:paraId="75C3F45F" w14:textId="77777777" w:rsidR="000567EC" w:rsidRDefault="000567EC" w:rsidP="00596601">
      <w:pPr>
        <w:rPr>
          <w:ins w:id="110" w:author="Art Keith" w:date="2013-06-18T14:27:00Z"/>
          <w:b/>
        </w:rPr>
      </w:pPr>
    </w:p>
    <w:p w14:paraId="7982E97A" w14:textId="77777777" w:rsidR="00BD747D" w:rsidRPr="00BD747D" w:rsidRDefault="00BD747D" w:rsidP="00596601">
      <w:pPr>
        <w:rPr>
          <w:b/>
        </w:rPr>
      </w:pPr>
      <w:r w:rsidRPr="00BD747D">
        <w:rPr>
          <w:b/>
        </w:rPr>
        <w:t>Figure 3</w:t>
      </w:r>
    </w:p>
    <w:commentRangeStart w:id="111"/>
    <w:p w14:paraId="2E43EF06" w14:textId="77777777" w:rsidR="00BD747D" w:rsidRDefault="00194355" w:rsidP="00596601">
      <w:pPr>
        <w:rPr>
          <w:b/>
        </w:rPr>
      </w:pPr>
      <w:r>
        <w:object w:dxaOrig="9679" w:dyaOrig="7172" w14:anchorId="5ACA6D22">
          <v:shape id="_x0000_i1027" type="#_x0000_t75" style="width:370.45pt;height:273.6pt" o:ole="">
            <v:imagedata r:id="rId12" o:title=""/>
          </v:shape>
          <o:OLEObject Type="Embed" ProgID="SigmaPlotGraphicObject.8" ShapeID="_x0000_i1027" DrawAspect="Content" ObjectID="_1317468606" r:id="rId13"/>
        </w:object>
      </w:r>
      <w:commentRangeEnd w:id="111"/>
      <w:r w:rsidR="008C1D59">
        <w:rPr>
          <w:rStyle w:val="CommentReference"/>
        </w:rPr>
        <w:commentReference w:id="111"/>
      </w:r>
    </w:p>
    <w:p w14:paraId="7F357CD6" w14:textId="77777777" w:rsidR="00BD747D" w:rsidRDefault="00BD747D">
      <w:pPr>
        <w:rPr>
          <w:b/>
        </w:rPr>
      </w:pPr>
      <w:r>
        <w:rPr>
          <w:b/>
        </w:rPr>
        <w:br w:type="page"/>
      </w:r>
    </w:p>
    <w:p w14:paraId="42031EC5" w14:textId="77777777" w:rsidR="00BD747D" w:rsidRDefault="00BD747D" w:rsidP="00596601">
      <w:pPr>
        <w:rPr>
          <w:b/>
        </w:rPr>
      </w:pPr>
      <w:r>
        <w:rPr>
          <w:b/>
        </w:rPr>
        <w:lastRenderedPageBreak/>
        <w:t>Figure 4</w:t>
      </w:r>
    </w:p>
    <w:p w14:paraId="0CC03D51" w14:textId="77777777" w:rsidR="00BD747D" w:rsidRDefault="00BD747D" w:rsidP="00596601">
      <w:pPr>
        <w:rPr>
          <w:b/>
        </w:rPr>
      </w:pPr>
    </w:p>
    <w:p w14:paraId="45FD066C" w14:textId="77777777" w:rsidR="00B86378" w:rsidRDefault="00621716" w:rsidP="00596601">
      <w:pPr>
        <w:rPr>
          <w:b/>
        </w:rPr>
      </w:pPr>
      <w:r>
        <w:rPr>
          <w:rStyle w:val="CommentReference"/>
        </w:rPr>
        <w:commentReference w:id="112"/>
      </w:r>
      <w:commentRangeStart w:id="113"/>
      <w:commentRangeStart w:id="114"/>
      <w:r w:rsidR="002D3451">
        <w:rPr>
          <w:b/>
          <w:noProof/>
        </w:rPr>
      </w:r>
      <w:r w:rsidR="002D3451">
        <w:rPr>
          <w:b/>
          <w:noProof/>
        </w:rPr>
        <w:pict w14:anchorId="28948C7C">
          <v:group id="Group 25" o:spid="_x0000_s1026" style="width:401.05pt;height:416.75pt;mso-position-horizontal-relative:char;mso-position-vertical-relative:line" coordorigin="9719,6096" coordsize="50934,52926"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6p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qa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6p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&#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qm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qm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p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">
            <v:shape id="Picture 3" o:spid="_x0000_s1027" type="#_x0000_t75" style="position:absolute;left:18101;top:9906;width:16002;height:160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q4&#10;/CTBAAAA2gAAAA8AAABkcnMvZG93bnJldi54bWxEj0GLwjAUhO+C/yG8BW+arqJINcqiLqxH24LX&#10;R/O2LW1eapPVur/eCILHYWa+Ydbb3jTiSp2rLCv4nEQgiHOrKy4UZOn3eAnCeWSNjWVScCcH281w&#10;sMZY2xuf6Jr4QgQIuxgVlN63sZQuL8mgm9iWOHi/tjPog+wKqTu8Bbhp5DSKFtJgxWGhxJZ2JeV1&#10;8mcUzNPLrqjT/UHWyb++n312OFaRUqOP/msFwlPv3+FX+0crmMHzSrgBcvM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Eq4/CTBAAAA2gAAAA8AAAAAAAAAAAAAAAAAnAIAAGRy&#10;cy9kb3ducmV2LnhtbFBLBQYAAAAABAAEAPcAAACKAwAAAAA=&#10;">
              <v:imagedata r:id="rId14" o:title="1020"/>
            </v:shape>
            <v:shape id="Picture 4" o:spid="_x0000_s1028" type="#_x0000_t75" style="position:absolute;left:34103;top:9906;width:16002;height:160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VA&#10;HkvEAAAA2gAAAA8AAABkcnMvZG93bnJldi54bWxEj0FLAzEUhO+C/yE8wVub1Rax26ZFlNIKXqyW&#10;Xl83r8ni5mVJ4u723zdCweMwM98wi9XgGtFRiLVnBQ/jAgRx5XXNRsH313r0DCImZI2NZ1Jwpgir&#10;5e3NAkvte/6kbpeMyBCOJSqwKbWllLGy5DCOfUucvZMPDlOWwUgdsM9w18jHoniSDmvOCxZberVU&#10;/ex+nQJzeO/Nm9/M9rPtR2VPx0PojhOl7u+GlzmIREP6D1/bW61gCn9X8g2Qyws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VAHkvEAAAA2gAAAA8AAAAAAAAAAAAAAAAAnAIA&#10;AGRycy9kb3ducmV2LnhtbFBLBQYAAAAABAAEAPcAAACNAwAAAAA=&#10;">
              <v:imagedata r:id="rId15" o:title="1020"/>
            </v:shape>
            <v:shape id="Picture 5" o:spid="_x0000_s1029" type="#_x0000_t75" style="position:absolute;left:18101;top:25146;width:16002;height:160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0h&#10;nt/EAAAA2gAAAA8AAABkcnMvZG93bnJldi54bWxEj0FrwkAUhO+C/2F5Qm9mo22lpK4hCFLb0kNj&#10;e39kn0k0+zZm1xj/fbcgeBxm5htmmQ6mET11rrasYBbFIIgLq2suFfzsNtMXEM4ja2wsk4IrOUhX&#10;49ESE20v/E197ksRIOwSVFB53yZSuqIigy6yLXHw9rYz6IPsSqk7vAS4aeQ8jhfSYM1hocKW1hUV&#10;x/xsFOTu7Xe7+Xo6W/dxPWT9++lzeDwp9TAZslcQngZ/D9/aW63gGf6vhBsgV3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A0hnt/EAAAA2gAAAA8AAAAAAAAAAAAAAAAAnAIA&#10;AGRycy9kb3ducmV2LnhtbFBLBQYAAAAABAAEAPcAAACNAwAAAAA=&#10;">
              <v:imagedata r:id="rId16" o:title="1000"/>
            </v:shape>
            <v:shape id="Picture 6" o:spid="_x0000_s1030" type="#_x0000_t75" style="position:absolute;left:34103;top:25146;width:16002;height:160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X2&#10;5S/EAAAA2gAAAA8AAABkcnMvZG93bnJldi54bWxEj09rwkAUxO9Cv8PyCr3pJh5Sm7pKaSxIC0pj&#10;8fzIPpNg9m3Ibv7023cLgsdhZn7DrLeTacRAnastK4gXEQjiwuqaSwU/p4/5CoTzyBoby6Tglxxs&#10;Nw+zNabajvxNQ+5LESDsUlRQed+mUrqiIoNuYVvi4F1sZ9AH2ZVSdzgGuGnkMooSabDmsFBhS+8V&#10;Fde8Nwqep9PxnPd43u/GQ5bxl4/jzxelnh6nt1cQniZ/D9/ae60ggf8r4QbIzR8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EX25S/EAAAA2gAAAA8AAAAAAAAAAAAAAAAAnAIA&#10;AGRycy9kb3ducmV2LnhtbFBLBQYAAAAABAAEAPcAAACNAwAAAAA=&#10;">
              <v:imagedata r:id="rId17" o:title="1000"/>
            </v:shape>
            <v:shape id="Picture 7" o:spid="_x0000_s1031" type="#_x0000_t75" style="position:absolute;left:18101;top:39624;width:16002;height:160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">
              <v:imagedata r:id="rId18" o:title="1017"/>
            </v:shape>
            <v:shape id="Picture 8" o:spid="_x0000_s1032" type="#_x0000_t75" style="position:absolute;left:34103;top:39624;width:16002;height:16002;visibility:visibl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PTR&#10;R/rBAAAA2gAAAA8AAABkcnMvZG93bnJldi54bWxEj8FuwjAMhu+T9g6RJ3GDdJNAqCNUbAOxHVe4&#10;7GY1pqlonKrJ2vL28wFpR+v3/9nfpph8qwbqYxPYwPMiA0VcBdtwbeB8OszXoGJCttgGJgM3ilBs&#10;Hx82mNsw8jcNZaqVQDjmaMCl1OVax8qRx7gIHbFkl9B7TDL2tbY9jgL3rX7JspX22LBccNjRu6Pq&#10;Wv56oRz3+jDgkZqPH1tfvrCr3NvSmNnTtHsFlWhK/8v39qc1IL+KimiA3v4B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PTRR/rBAAAA2gAAAA8AAAAAAAAAAAAAAAAAnAIAAGRy&#10;cy9kb3ducmV2LnhtbFBLBQYAAAAABAAEAPcAAACKAwAAAAA=&#10;">
              <v:imagedata r:id="rId19" o:title="1017"/>
            </v:shape>
            <v:shapetype id="_x0000_t202" coordsize="21600,21600" o:spt="202" path="m0,0l0,21600,21600,21600,21600,0xe">
              <v:stroke joinstyle="miter"/>
              <v:path gradientshapeok="t" o:connecttype="rect"/>
            </v:shapetype>
            <v:shape id="Text Box 9" o:spid="_x0000_s1033" type="#_x0000_t202" style="position:absolute;left:9719;top:45532;width:11468;height:3397;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l0wwAA&#10;ANoAAAAPAAAAZHJzL2Rvd25yZXYueG1sRI/RasJAFETfC/2H5RZ8azaKFk1dpUQF32zTfsAle5tN&#10;k70bsmuMfr1bKPRxmJkzzHo72lYM1PvasYJpkoIgLp2uuVLw9Xl4XoLwAVlj65gUXMnDdvP4sMZM&#10;uwt/0FCESkQI+wwVmBC6TEpfGrLoE9cRR+/b9RZDlH0ldY+XCLetnKXpi7RYc1ww2FFuqGyKs1Ww&#10;TO2paVazd2/nt+nC5Du3736UmjyNb68gAo3hP/zXPmoFK/i9Em+A3Nw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C0+l0wwAAANoAAAAPAAAAAAAAAAAAAAAAAJcCAABkcnMvZG93&#10;bnJldi54bWxQSwUGAAAAAAQABAD1AAAAhwMAAAAA&#10;" filled="f" stroked="f">
              <v:textbox style="mso-fit-shape-to-text:t">
                <w:txbxContent>
                  <w:p w14:paraId="5D4D1DBE"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Susceptible</w:t>
                    </w:r>
                  </w:p>
                </w:txbxContent>
              </v:textbox>
            </v:shape>
            <v:shape id="Text Box 10" o:spid="_x0000_s1034" type="#_x0000_t202" style="position:absolute;left:10481;top:15665;width:9620;height:3397;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QPrbxAAA&#10;ANsAAAAPAAAAZHJzL2Rvd25yZXYueG1sRI/NbsJADITvlXiHlZF6KxtQW0FgQYi2Um8tPw9gZU02&#10;JOuNslsIPH19QOJma8Yznxer3jfqTF2sAhsYjzJQxEWwFZcGDvuvlymomJAtNoHJwJUirJaDpwXm&#10;Nlx4S+ddKpWEcMzRgEupzbWOhSOPcRRaYtGOofOYZO1KbTu8SLhv9CTL3rXHiqXBYUsbR0W9+/MG&#10;ppn/qevZ5Df619v4zW0+wmd7MuZ52K/noBL16WG+X39bwRd6+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UD628QAAADbAAAADwAAAAAAAAAAAAAAAACXAgAAZHJzL2Rv&#10;d25yZXYueG1sUEsFBgAAAAAEAAQA9QAAAIgDAAAAAA==&#10;" filled="f" stroked="f">
              <v:textbox style="mso-fit-shape-to-text:t">
                <w:txbxContent>
                  <w:p w14:paraId="70AD23CC"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Resistant</w:t>
                    </w:r>
                  </w:p>
                </w:txbxContent>
              </v:textbox>
            </v:shape>
            <v:shape id="Text Box 11" o:spid="_x0000_s1035" type="#_x0000_t202" style="position:absolute;left:20387;top:6096;width:13716;height:3397;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DF9AwAAA&#10;ANsAAAAPAAAAZHJzL2Rvd25yZXYueG1sRE/bisIwEH0X/IcwC75pWnHFrUYRL7Bv3vYDhmZsum0m&#10;pYna3a83Cwu+zeFcZ7HqbC3u1PrSsYJ0lIAgzp0uuVDwddkPZyB8QNZYOyYFP+Rhtez3Fphp9+AT&#10;3c+hEDGEfYYKTAhNJqXPDVn0I9cQR+7qWoshwraQusVHDLe1HCfJVFosOTYYbGhjKK/ON6tglthD&#10;VX2Mj95OftN3s9m6XfOt1OCtW89BBOrCS/zv/tRxfgp/v8QD5PIJ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uDF9AwAAAANsAAAAPAAAAAAAAAAAAAAAAAJcCAABkcnMvZG93bnJl&#10;di54bWxQSwUGAAAAAAQABAD1AAAAhAMAAAAA&#10;" filled="f" stroked="f">
              <v:textbox style="mso-fit-shape-to-text:t">
                <w:txbxContent>
                  <w:p w14:paraId="5618F99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present</w:t>
                    </w:r>
                  </w:p>
                </w:txbxContent>
              </v:textbox>
            </v:shape>
            <v:shape id="Text Box 12" o:spid="_x0000_s1036" type="#_x0000_t202" style="position:absolute;left:36224;top:6096;width:12986;height:3397;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3sE3wQAA&#10;ANsAAAAPAAAAZHJzL2Rvd25yZXYueG1sRE/NasJAEL4LfYdlhN50k9CKRjdStIXetNYHGLJjNiY7&#10;G7Krpn16t1DwNh/f76zWg23FlXpfO1aQThMQxKXTNVcKjt8fkzkIH5A1to5JwQ95WBdPoxXm2t34&#10;i66HUIkYwj5HBSaELpfSl4Ys+qnriCN3cr3FEGFfSd3jLYbbVmZJMpMWa44NBjvaGCqbw8UqmCd2&#10;1zSLbO/ty2/6ajZb996dlXoeD29LEIGG8BD/uz91nJ/B3y/xAFn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t7BN8EAAADbAAAADwAAAAAAAAAAAAAAAACXAgAAZHJzL2Rvd25y&#10;ZXYueG1sUEsFBgAAAAAEAAQA9QAAAIUDAAAAAA==&#10;" filled="f" stroked="f">
              <v:textbox style="mso-fit-shape-to-text:t">
                <w:txbxContent>
                  <w:p w14:paraId="71EF18D8"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Aphid absent</w:t>
                    </w:r>
                  </w:p>
                </w:txbxContent>
              </v:textbox>
            </v:shape>
            <v:shapetype id="_x0000_t32" coordsize="21600,21600" o:spt="32" o:oned="t" path="m0,0l21600,21600e" filled="f">
              <v:path arrowok="t" fillok="f" o:connecttype="none"/>
              <o:lock v:ext="edit" shapetype="t"/>
            </v:shapetype>
            <v:shape id="Straight Arrow Connector 13" o:spid="_x0000_s1037" type="#_x0000_t32" style="position:absolute;left:15053;top:19812;width:0;height:24384;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60t0cQAAADbAAAADwAAAGRycy9kb3ducmV2LnhtbESPT4vCMBDF74LfIcyCF1nTKspSjSJd&#10;FE8L/gGvQzO2ZZtJbbK1+uk3guBthvfm/d4sVp2pREuNKy0riEcRCOLM6pJzBafj5vMLhPPIGivL&#10;pOBODlbLfm+BibY33lN78LkIIewSVFB4XydSuqwgg25ka+KgXWxj0Ie1yaVu8BbCTSXHUTSTBksO&#10;hAJrSgvKfg9/JnC35yr9nh7bcbxdP8rs+pOm8VCpwUe3noPw1Pm3+XW906H+BJ6/hAH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TrS3RxAAAANsAAAAPAAAAAAAAAAAA&#10;AAAAAKECAABkcnMvZG93bnJldi54bWxQSwUGAAAAAAQABAD5AAAAkgMAAAAA&#10;" strokecolor="black [3213]" strokeweight="1.5pt">
              <v:stroke startarrow="open" endarrow="open"/>
            </v:shape>
            <v:shape id="Text Box 14" o:spid="_x0000_s1038" type="#_x0000_t202" style="position:absolute;left:17339;top:55530;width:14180;height:3397;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zYwQAA&#10;ANsAAAAPAAAAZHJzL2Rvd25yZXYueG1sRE/NasJAEL4LvsMyQm+6iViJ0TUU20JvteoDDNlpNk12&#10;NmS3Jvr03UKht/n4fmdXjLYVV+p97VhBukhAEJdO11wpuJxf5xkIH5A1to5JwY08FPvpZIe5dgN/&#10;0PUUKhFD2OeowITQ5VL60pBFv3AdceQ+XW8xRNhXUvc4xHDbymWSrKXFmmODwY4Ohsrm9G0VZIl9&#10;b5rN8ujt6p4+msOze+m+lHqYjU9bEIHG8C/+c7/pOH8Fv7/EA+T+B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nv82MEAAADbAAAADwAAAAAAAAAAAAAAAACXAgAAZHJzL2Rvd25y&#10;ZXYueG1sUEsFBgAAAAAEAAQA9QAAAIUDAAAAAA==&#10;" filled="f" stroked="f">
              <v:textbox style="mso-fit-shape-to-text:t">
                <w:txbxContent>
                  <w:p w14:paraId="14DA1AC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diversity</w:t>
                    </w:r>
                  </w:p>
                </w:txbxContent>
              </v:textbox>
            </v:shape>
            <v:shape id="Text Box 15" o:spid="_x0000_s1039" type="#_x0000_t202" style="position:absolute;left:39536;top:55625;width:13024;height:3397;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1lDwQAA&#10;ANsAAAAPAAAAZHJzL2Rvd25yZXYueG1sRE/NasJAEL4XfIdlhN6ajVJFo6uIttBbNfoAQ3aaTZOd&#10;Ddltkvbpu4WCt/n4fme7H20jeup85VjBLElBEBdOV1wquF1fn1YgfEDW2DgmBd/kYb+bPGwx027g&#10;C/V5KEUMYZ+hAhNCm0npC0MWfeJa4sh9uM5iiLArpe5wiOG2kfM0XUqLFccGgy0dDRV1/mUVrFL7&#10;Xtfr+dnb55/ZwhxP7qX9VOpxOh42IAKN4S7+d7/pOH8Bf7/E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TdZQ8EAAADbAAAADwAAAAAAAAAAAAAAAACXAgAAZHJzL2Rvd25y&#10;ZXYueG1sUEsFBgAAAAAEAAQA9QAAAIUDAAAAAA==&#10;" filled="f" stroked="f">
              <v:textbox style="mso-fit-shape-to-text:t">
                <w:txbxContent>
                  <w:p w14:paraId="794B437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diversity</w:t>
                    </w:r>
                  </w:p>
                </w:txbxContent>
              </v:textbox>
            </v:shape>
            <v:shape id="Straight Arrow Connector 16" o:spid="_x0000_s1040" type="#_x0000_t32" style="position:absolute;left:31055;top:57150;width:9144;height:0;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qOScUAAADbAAAADwAAAGRycy9kb3ducmV2LnhtbESPQWvDMAyF74X9B6NBL2V1UlgpWd1S&#10;Mhp6Gqwp7CpsLQmL5Sz2knS/fh4UepN4T+972u4n24qBet84VpAuExDE2pmGKwWX8vi0AeEDssHW&#10;MSm4kof97mG2xcy4kd9pOIdKxBD2GSqoQ+gyKb2uyaJfuo44ap+utxji2lfS9DjGcNvKVZKspcWG&#10;I6HGjvKa9Nf5x0Zu8dHmr8/lsEqLw2+jv9/yPF0oNX+cDi8gAk3hbr5dn0ysv4b/X+IAcvc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9qOScUAAADbAAAADwAAAAAAAAAA&#10;AAAAAAChAgAAZHJzL2Rvd25yZXYueG1sUEsFBgAAAAAEAAQA+QAAAJMDAAAAAA==&#10;" strokecolor="black [3213]" strokeweight="1.5pt">
              <v:stroke startarrow="open" endarrow="open"/>
            </v:shape>
            <v:shape id="Text Box 17" o:spid="_x0000_s1041" type="#_x0000_t202" style="position:absolute;left:48581;top:45720;width:12072;height:3385;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av9MvwAA&#10;ANsAAAAPAAAAZHJzL2Rvd25yZXYueG1sRE9La8JAEL4X/A/LCN7qxoJtia4iPsBDL7XxPmTHbDA7&#10;G7JTE/+9KxR6m4/vOcv14Bt1oy7WgQ3Mphko4jLYmisDxc/h9RNUFGSLTWAycKcI69XoZYm5DT1/&#10;0+0klUohHHM04ETaXOtYOvIYp6ElTtwldB4lwa7StsM+hftGv2XZu/ZYc2pw2NLWUXk9/XoDInYz&#10;uxd7H4/n4WvXu6ycY2HMZDxsFqCEBvkX/7mPNs3/gOcv6QC9e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q/0y/AAAA2wAAAA8AAAAAAAAAAAAAAAAAlwIAAGRycy9kb3ducmV2&#10;LnhtbFBLBQYAAAAABAAEAPUAAACDAwAAAAA=&#10;" filled="f" stroked="f">
              <v:textbox style="mso-fit-shape-to-text:t">
                <w:txbxContent>
                  <w:p w14:paraId="32E49BFF"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More stable</w:t>
                    </w:r>
                  </w:p>
                </w:txbxContent>
              </v:textbox>
            </v:shape>
            <v:shape id="Text Box 18" o:spid="_x0000_s1042" type="#_x0000_t202" style="position:absolute;left:49054;top:14901;width:10884;height:3397;visibility:visible;mso-wrap-style:non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bdxAAA&#10;ANsAAAAPAAAAZHJzL2Rvd25yZXYueG1sRI/NbsJADITvlXiHlZF6KxtQW0FgQYi2Um8tPw9gZU02&#10;JOuNslsIPH19QOJma8Yznxer3jfqTF2sAhsYjzJQxEWwFZcGDvuvlymomJAtNoHJwJUirJaDpwXm&#10;Nlx4S+ddKpWEcMzRgEupzbWOhSOPcRRaYtGOofOYZO1KbTu8SLhv9CTL3rXHiqXBYUsbR0W9+/MG&#10;ppn/qevZ5Df619v4zW0+wmd7MuZ52K/noBL16WG+X39bwRdY+UUG0M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b23cQAAADbAAAADwAAAAAAAAAAAAAAAACXAgAAZHJzL2Rv&#10;d25yZXYueG1sUEsFBgAAAAAEAAQA9QAAAIgDAAAAAA==&#10;" filled="f" stroked="f">
              <v:textbox style="mso-fit-shape-to-text:t">
                <w:txbxContent>
                  <w:p w14:paraId="6ED6A112" w14:textId="77777777" w:rsidR="009312B1" w:rsidRDefault="009312B1" w:rsidP="0054595B">
                    <w:pPr>
                      <w:pStyle w:val="NormalWeb"/>
                      <w:spacing w:before="0" w:beforeAutospacing="0" w:after="0" w:afterAutospacing="0"/>
                    </w:pPr>
                    <w:r>
                      <w:rPr>
                        <w:rFonts w:asciiTheme="minorHAnsi" w:hAnsi="Calibri" w:cstheme="minorBidi"/>
                        <w:b/>
                        <w:bCs/>
                        <w:color w:val="000000" w:themeColor="text1"/>
                        <w:kern w:val="24"/>
                        <w:sz w:val="32"/>
                        <w:szCs w:val="32"/>
                      </w:rPr>
                      <w:t>Less stable</w:t>
                    </w:r>
                  </w:p>
                </w:txbxContent>
              </v:textbox>
            </v:shape>
            <v:shape id="Straight Arrow Connector 19" o:spid="_x0000_s1043" type="#_x0000_t32" style="position:absolute;left:54677;top:19050;width:0;height:25146;visibility:visibl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kUaO8QAAADbAAAADwAAAGRycy9kb3ducmV2LnhtbESPT4vCMBDF74LfIcyCF1nTCopbjSJd&#10;FE8L/gGvQzO2ZZtJbbK1+uk3guBthvfm/d4sVp2pREuNKy0riEcRCOLM6pJzBafj5nMGwnlkjZVl&#10;UnAnB6tlv7fARNsb76k9+FyEEHYJKii8rxMpXVaQQTeyNXHQLrYx6MPa5FI3eAvhppLjKJpKgyUH&#10;QoE1pQVlv4c/E7jbc5V+T47tON6uH2V2/UnTeKjU4KNbz0F46vzb/Lre6VD/C56/hAHk8h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RRo7xAAAANsAAAAPAAAAAAAAAAAA&#10;AAAAAKECAABkcnMvZG93bnJldi54bWxQSwUGAAAAAAQABAD5AAAAkgMAAAAA&#10;" strokecolor="black [3213]" strokeweight="1.5pt">
              <v:stroke startarrow="open" endarrow="open"/>
            </v:shape>
            <w10:wrap type="none"/>
            <w10:anchorlock/>
          </v:group>
        </w:pict>
      </w:r>
      <w:commentRangeEnd w:id="113"/>
      <w:commentRangeEnd w:id="114"/>
      <w:r w:rsidR="00D01015">
        <w:rPr>
          <w:rStyle w:val="CommentReference"/>
        </w:rPr>
        <w:commentReference w:id="114"/>
      </w:r>
      <w:r w:rsidR="00BD255C">
        <w:rPr>
          <w:rStyle w:val="CommentReference"/>
        </w:rPr>
        <w:commentReference w:id="113"/>
      </w:r>
    </w:p>
    <w:p w14:paraId="16EC2757" w14:textId="77777777" w:rsidR="00194355" w:rsidRDefault="00194355">
      <w:r>
        <w:br w:type="page"/>
      </w:r>
    </w:p>
    <w:p w14:paraId="7CAE00BB" w14:textId="77777777" w:rsidR="00E02D78" w:rsidRDefault="00E02D78" w:rsidP="00596601"/>
    <w:p w14:paraId="3A5EF4C1" w14:textId="77777777" w:rsidR="00E02D78" w:rsidRPr="00DC761A" w:rsidRDefault="00DC761A" w:rsidP="00596601">
      <w:r w:rsidRPr="00DC761A">
        <w:rPr>
          <w:b/>
        </w:rPr>
        <w:t>Table of Arthropods</w:t>
      </w:r>
      <w:r>
        <w:rPr>
          <w:b/>
        </w:rPr>
        <w:t>:</w:t>
      </w:r>
    </w:p>
    <w:sectPr w:rsidR="00E02D78" w:rsidRPr="00DC761A" w:rsidSect="00E974B3">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comment w:id="0" w:author="Thomas G Whitham" w:date="2013-09-27T17:03:00Z" w:initials="TGW">
    <w:p w14:paraId="5ACD7F07" w14:textId="02B94FF6" w:rsidR="009312B1" w:rsidRDefault="009312B1">
      <w:pPr>
        <w:pStyle w:val="CommentText"/>
      </w:pPr>
      <w:r>
        <w:rPr>
          <w:rStyle w:val="CommentReference"/>
        </w:rPr>
        <w:annotationRef/>
      </w:r>
      <w:r>
        <w:t>Not clear what journal this is going to??</w:t>
      </w:r>
    </w:p>
  </w:comment>
  <w:comment w:id="12" w:author="Thomas G Whitham" w:date="2013-09-27T17:04:00Z" w:initials="TGW">
    <w:p w14:paraId="7768F591" w14:textId="1E33F17B" w:rsidR="009312B1" w:rsidRDefault="009312B1">
      <w:pPr>
        <w:pStyle w:val="CommentText"/>
      </w:pPr>
      <w:r>
        <w:rPr>
          <w:rStyle w:val="CommentReference"/>
        </w:rPr>
        <w:annotationRef/>
      </w:r>
      <w:r>
        <w:t>Examples for discussion – moth-</w:t>
      </w:r>
      <w:proofErr w:type="spellStart"/>
      <w:r>
        <w:t>pinyon</w:t>
      </w:r>
      <w:proofErr w:type="spellEnd"/>
      <w:r>
        <w:t>-climate, but you don’t really have climate data here, so not sure how appropriate it is to bring this up in abstract.  Discussion is fine however.</w:t>
      </w:r>
    </w:p>
  </w:comment>
  <w:comment w:id="13" w:author="Thomas G Whitham" w:date="2013-09-27T14:46:00Z" w:initials="TGW">
    <w:p w14:paraId="7A1D1217" w14:textId="7691D465" w:rsidR="009312B1" w:rsidRDefault="009312B1">
      <w:pPr>
        <w:pStyle w:val="CommentText"/>
      </w:pPr>
      <w:r>
        <w:rPr>
          <w:rStyle w:val="CommentReference"/>
        </w:rPr>
        <w:annotationRef/>
      </w:r>
      <w:r>
        <w:t>Why is stability important and why is IFS important or novel</w:t>
      </w:r>
    </w:p>
  </w:comment>
  <w:comment w:id="15" w:author="Matthew K. Lau" w:date="2013-10-18T10:46:00Z" w:initials="MKL">
    <w:p w14:paraId="57A37BDF" w14:textId="68D769ED" w:rsidR="009312B1" w:rsidRDefault="009312B1">
      <w:pPr>
        <w:pStyle w:val="CommentText"/>
      </w:pPr>
      <w:r>
        <w:rPr>
          <w:rStyle w:val="CommentReference"/>
        </w:rPr>
        <w:annotationRef/>
      </w:r>
      <w:r>
        <w:t>Mechanisms behind this should be developed as its own paragraph.</w:t>
      </w:r>
    </w:p>
    <w:p w14:paraId="75AA0629" w14:textId="77777777" w:rsidR="009312B1" w:rsidRDefault="009312B1">
      <w:pPr>
        <w:pStyle w:val="CommentText"/>
      </w:pPr>
    </w:p>
    <w:p w14:paraId="1CC713FC" w14:textId="5DF06AB3" w:rsidR="009312B1" w:rsidRDefault="009312B1">
      <w:pPr>
        <w:pStyle w:val="CommentText"/>
      </w:pPr>
      <w:r>
        <w:t xml:space="preserve">My two cents are that the real meat here is the community dynamics, namely what influences the changes in the community. Stability is a measure of this. </w:t>
      </w:r>
    </w:p>
    <w:p w14:paraId="605CA9F1" w14:textId="77777777" w:rsidR="009312B1" w:rsidRDefault="009312B1">
      <w:pPr>
        <w:pStyle w:val="CommentText"/>
      </w:pPr>
    </w:p>
    <w:p w14:paraId="277F3B00" w14:textId="7C5BF436" w:rsidR="009312B1" w:rsidRDefault="009312B1">
      <w:pPr>
        <w:pStyle w:val="CommentText"/>
      </w:pPr>
      <w:r>
        <w:t xml:space="preserve">Here, we are saying that individual trees create unique habitats that structure the local community of dependent organisms that spend a significant portion of their lives there, AND that the stability is determined in large part by the genetics of the tree. </w:t>
      </w:r>
    </w:p>
    <w:p w14:paraId="46F33C45" w14:textId="77777777" w:rsidR="009312B1" w:rsidRDefault="009312B1">
      <w:pPr>
        <w:pStyle w:val="CommentText"/>
      </w:pPr>
    </w:p>
    <w:p w14:paraId="23882229" w14:textId="3FFDF955" w:rsidR="009312B1" w:rsidRDefault="009312B1">
      <w:pPr>
        <w:pStyle w:val="CommentText"/>
      </w:pPr>
      <w:r>
        <w:t xml:space="preserve">The effect of the aphid is to increase resources within a tree. E.g. it creates heterogeneity in the distribution of </w:t>
      </w:r>
      <w:proofErr w:type="spellStart"/>
      <w:r>
        <w:t>photosynthate</w:t>
      </w:r>
      <w:proofErr w:type="spellEnd"/>
      <w:r>
        <w:t xml:space="preserve"> (</w:t>
      </w:r>
      <w:proofErr w:type="spellStart"/>
      <w:r>
        <w:t>Compson</w:t>
      </w:r>
      <w:proofErr w:type="spellEnd"/>
      <w:r>
        <w:t xml:space="preserve"> et al. 2011), micro-habitat (Dickson et al. 1996) and trophic interactions (Bailey et al. 2006).</w:t>
      </w:r>
    </w:p>
    <w:p w14:paraId="34ACFBB3" w14:textId="77777777" w:rsidR="009312B1" w:rsidRDefault="009312B1">
      <w:pPr>
        <w:pStyle w:val="CommentText"/>
      </w:pPr>
    </w:p>
    <w:p w14:paraId="6D32AB6F" w14:textId="17E22983" w:rsidR="009312B1" w:rsidRDefault="009312B1" w:rsidP="00183ACC">
      <w:pPr>
        <w:pStyle w:val="CommentText"/>
      </w:pPr>
      <w:r>
        <w:t>I think that the hypotheses could be driven by this perspective, and thus the main hypothesis would be:</w:t>
      </w:r>
    </w:p>
    <w:p w14:paraId="655D197E" w14:textId="0D1E71DC" w:rsidR="009312B1" w:rsidRDefault="009312B1" w:rsidP="009E23A9">
      <w:pPr>
        <w:pStyle w:val="CommentText"/>
        <w:numPr>
          <w:ilvl w:val="0"/>
          <w:numId w:val="3"/>
        </w:numPr>
      </w:pPr>
      <w:r>
        <w:t>Pemphigus would tend to stabilize communities</w:t>
      </w:r>
    </w:p>
    <w:p w14:paraId="69B98489" w14:textId="77777777" w:rsidR="009312B1" w:rsidRDefault="009312B1" w:rsidP="00183ACC">
      <w:pPr>
        <w:pStyle w:val="CommentText"/>
      </w:pPr>
    </w:p>
    <w:p w14:paraId="2E19C1A2" w14:textId="06A2CD19" w:rsidR="009312B1" w:rsidRDefault="009312B1" w:rsidP="00183ACC">
      <w:pPr>
        <w:pStyle w:val="CommentText"/>
      </w:pPr>
      <w:r>
        <w:t>With the sub-hypotheses that have already been shown previously:</w:t>
      </w:r>
    </w:p>
    <w:p w14:paraId="3A0B3B99" w14:textId="2693FB1A" w:rsidR="009312B1" w:rsidRDefault="009312B1" w:rsidP="00183ACC">
      <w:pPr>
        <w:pStyle w:val="CommentText"/>
        <w:numPr>
          <w:ilvl w:val="0"/>
          <w:numId w:val="5"/>
        </w:numPr>
      </w:pPr>
      <w:r>
        <w:t xml:space="preserve">Pemphigus abundance would differ among genotypes </w:t>
      </w:r>
    </w:p>
    <w:p w14:paraId="009B2084" w14:textId="5BFA2616" w:rsidR="009312B1" w:rsidRDefault="009312B1" w:rsidP="00183ACC">
      <w:pPr>
        <w:pStyle w:val="CommentText"/>
        <w:numPr>
          <w:ilvl w:val="0"/>
          <w:numId w:val="5"/>
        </w:numPr>
      </w:pPr>
      <w:r>
        <w:t>Community composition would differ among genotypes</w:t>
      </w:r>
    </w:p>
    <w:p w14:paraId="735C55DD" w14:textId="357E2269" w:rsidR="009312B1" w:rsidRDefault="009312B1">
      <w:pPr>
        <w:pStyle w:val="CommentText"/>
      </w:pPr>
    </w:p>
  </w:comment>
  <w:comment w:id="16" w:author="Matthew K. Lau" w:date="2013-10-18T10:52:00Z" w:initials="MKL">
    <w:p w14:paraId="1D59026E" w14:textId="61A61773" w:rsidR="009312B1" w:rsidRDefault="009312B1">
      <w:pPr>
        <w:pStyle w:val="CommentText"/>
      </w:pPr>
      <w:r>
        <w:rPr>
          <w:rStyle w:val="CommentReference"/>
        </w:rPr>
        <w:annotationRef/>
      </w:r>
      <w:r>
        <w:t xml:space="preserve">This should be developed as a separate paragraph.  </w:t>
      </w:r>
    </w:p>
  </w:comment>
  <w:comment w:id="20" w:author="Matthew K. Lau" w:date="2013-10-18T09:18:00Z" w:initials="MKL">
    <w:p w14:paraId="1F5FD865" w14:textId="0CF5A71B" w:rsidR="009312B1" w:rsidRDefault="009312B1">
      <w:pPr>
        <w:pStyle w:val="CommentText"/>
      </w:pPr>
      <w:r>
        <w:rPr>
          <w:rStyle w:val="CommentReference"/>
        </w:rPr>
        <w:annotationRef/>
      </w:r>
      <w:r>
        <w:t>I suggest making this the topic sentence of this paragraph.</w:t>
      </w:r>
    </w:p>
  </w:comment>
  <w:comment w:id="25" w:author="Matthew K. Lau" w:date="2013-10-18T10:51:00Z" w:initials="MKL">
    <w:p w14:paraId="4A7756C1" w14:textId="50C5E2DE" w:rsidR="009312B1" w:rsidRDefault="009312B1">
      <w:pPr>
        <w:pStyle w:val="CommentText"/>
      </w:pPr>
      <w:r>
        <w:rPr>
          <w:rStyle w:val="CommentReference"/>
        </w:rPr>
        <w:annotationRef/>
      </w:r>
      <w:r>
        <w:t xml:space="preserve">I like the focus on the interaction of foundation species, but the utility of this needs development. </w:t>
      </w:r>
    </w:p>
    <w:p w14:paraId="76B6F3CD" w14:textId="77777777" w:rsidR="009312B1" w:rsidRDefault="009312B1">
      <w:pPr>
        <w:pStyle w:val="CommentText"/>
      </w:pPr>
    </w:p>
    <w:p w14:paraId="4C6410E9" w14:textId="513C1959" w:rsidR="009312B1" w:rsidRDefault="009312B1">
      <w:pPr>
        <w:pStyle w:val="CommentText"/>
      </w:pPr>
      <w:r>
        <w:t xml:space="preserve">I suggest putting this in the perspective similar to Todd’s work where habitat creation/diversification leads to compositional effects (e.g. Todd’s work) and stability (this work). </w:t>
      </w:r>
    </w:p>
    <w:p w14:paraId="7A956B23" w14:textId="77777777" w:rsidR="009312B1" w:rsidRDefault="009312B1">
      <w:pPr>
        <w:pStyle w:val="CommentText"/>
      </w:pPr>
    </w:p>
    <w:p w14:paraId="54581DBA" w14:textId="3A8D5A73" w:rsidR="009312B1" w:rsidRDefault="009312B1">
      <w:pPr>
        <w:pStyle w:val="CommentText"/>
      </w:pPr>
      <w:r>
        <w:t>One thought to help clarify the narrative, we could add a paragraph discussing the broader implications of the foundation species concept. That is, all species exist on a scale of generating distinct local conditions, but this scale is non-linear in that species that create habitat or diversify extant resources tend to have much larger effects. Here, we show this with the aphid’s interaction with the cottonwood.</w:t>
      </w:r>
    </w:p>
  </w:comment>
  <w:comment w:id="26" w:author="Matthew K. Lau" w:date="2013-10-18T09:19:00Z" w:initials="MKL">
    <w:p w14:paraId="29557488" w14:textId="4DCBAB6F" w:rsidR="009312B1" w:rsidRDefault="009312B1">
      <w:pPr>
        <w:pStyle w:val="CommentText"/>
      </w:pPr>
      <w:r>
        <w:rPr>
          <w:rStyle w:val="CommentReference"/>
        </w:rPr>
        <w:annotationRef/>
      </w:r>
      <w:r>
        <w:t>This sentence would setup the final paragraph.</w:t>
      </w:r>
    </w:p>
  </w:comment>
  <w:comment w:id="37" w:author="Thomas Whitham" w:date="2013-09-26T09:33:00Z" w:initials="TW">
    <w:p w14:paraId="4E97B5CD" w14:textId="7B48A652" w:rsidR="009312B1" w:rsidRDefault="009312B1">
      <w:pPr>
        <w:pStyle w:val="CommentText"/>
      </w:pPr>
      <w:r>
        <w:rPr>
          <w:rStyle w:val="CommentReference"/>
        </w:rPr>
        <w:annotationRef/>
      </w:r>
      <w:r>
        <w:t>We can’t say that it is disproportional in the sense that that word is usually associated with biomass.  In that sense it probably is not.  Keystone species are argued to be disproportionate.</w:t>
      </w:r>
    </w:p>
  </w:comment>
  <w:comment w:id="28" w:author="Matthew K. Lau" w:date="2013-10-18T09:23:00Z" w:initials="MKL">
    <w:p w14:paraId="24C63BFC" w14:textId="4DC150D7" w:rsidR="009312B1" w:rsidRDefault="009312B1">
      <w:pPr>
        <w:pStyle w:val="CommentText"/>
      </w:pPr>
      <w:r>
        <w:rPr>
          <w:rStyle w:val="CommentReference"/>
        </w:rPr>
        <w:annotationRef/>
      </w:r>
      <w:r>
        <w:t>I would make this the final paragraph, starting with a statement of how we are using the cottonwood system to examine the genetic basis of stability.</w:t>
      </w:r>
    </w:p>
  </w:comment>
  <w:comment w:id="53" w:author="Thomas G Whitham" w:date="2013-09-27T17:05:00Z" w:initials="TGW">
    <w:p w14:paraId="345EDA80" w14:textId="53CC9592" w:rsidR="009312B1" w:rsidRDefault="009312B1">
      <w:pPr>
        <w:pStyle w:val="CommentText"/>
      </w:pPr>
      <w:r>
        <w:rPr>
          <w:rStyle w:val="CommentReference"/>
        </w:rPr>
        <w:annotationRef/>
      </w:r>
      <w:r>
        <w:t>Why is this important.  What is the big deal?  Really need to clarify this.  Same goes for stability.</w:t>
      </w:r>
    </w:p>
    <w:p w14:paraId="75E63E59" w14:textId="77777777" w:rsidR="009312B1" w:rsidRDefault="009312B1">
      <w:pPr>
        <w:pStyle w:val="CommentText"/>
      </w:pPr>
    </w:p>
    <w:p w14:paraId="6635DE7A" w14:textId="1D1D8C60" w:rsidR="009312B1" w:rsidRDefault="009312B1">
      <w:pPr>
        <w:pStyle w:val="CommentText"/>
      </w:pPr>
      <w:r>
        <w:t>Other examples</w:t>
      </w:r>
    </w:p>
    <w:p w14:paraId="6C694233" w14:textId="61FD2D76" w:rsidR="009312B1" w:rsidRDefault="009312B1">
      <w:pPr>
        <w:pStyle w:val="CommentText"/>
      </w:pPr>
      <w:r>
        <w:t>Corals and parrot fish</w:t>
      </w:r>
    </w:p>
    <w:p w14:paraId="45F1A2BE" w14:textId="48781DA0" w:rsidR="009312B1" w:rsidRDefault="009312B1">
      <w:pPr>
        <w:pStyle w:val="CommentText"/>
      </w:pPr>
      <w:r>
        <w:t>Otters and abalone</w:t>
      </w:r>
    </w:p>
    <w:p w14:paraId="29A3BD62" w14:textId="178A53CE" w:rsidR="009312B1" w:rsidRDefault="009312B1">
      <w:pPr>
        <w:pStyle w:val="CommentText"/>
      </w:pPr>
      <w:r>
        <w:t>Wolves and elk</w:t>
      </w:r>
    </w:p>
    <w:p w14:paraId="449B5EA2" w14:textId="7E7E0BDF" w:rsidR="009312B1" w:rsidRDefault="009312B1">
      <w:pPr>
        <w:pStyle w:val="CommentText"/>
      </w:pPr>
      <w:r>
        <w:t>Beavers and cottonwoods</w:t>
      </w:r>
    </w:p>
  </w:comment>
  <w:comment w:id="52" w:author="Matthew K. Lau" w:date="2013-10-18T09:23:00Z" w:initials="MKL">
    <w:p w14:paraId="77AC057B" w14:textId="339CC7AA" w:rsidR="009312B1" w:rsidRDefault="009312B1">
      <w:pPr>
        <w:pStyle w:val="CommentText"/>
      </w:pPr>
      <w:r>
        <w:rPr>
          <w:rStyle w:val="CommentReference"/>
        </w:rPr>
        <w:annotationRef/>
      </w:r>
      <w:r>
        <w:t>Move to methods.</w:t>
      </w:r>
    </w:p>
  </w:comment>
  <w:comment w:id="55" w:author="Matthew K. Lau" w:date="2013-10-18T09:24:00Z" w:initials="MKL">
    <w:p w14:paraId="794A30CE" w14:textId="0F1A24D0" w:rsidR="009312B1" w:rsidRDefault="009312B1">
      <w:pPr>
        <w:pStyle w:val="CommentText"/>
      </w:pPr>
      <w:r>
        <w:rPr>
          <w:rStyle w:val="CommentReference"/>
        </w:rPr>
        <w:annotationRef/>
      </w:r>
      <w:r>
        <w:t>I’ll write a paragraph for the introduction that ties network structure to stability.</w:t>
      </w:r>
    </w:p>
  </w:comment>
  <w:comment w:id="54" w:author="Matthew K. Lau" w:date="2013-10-18T09:25:00Z" w:initials="MKL">
    <w:p w14:paraId="749DA52C" w14:textId="7E00B0F5" w:rsidR="009312B1" w:rsidRDefault="009312B1">
      <w:pPr>
        <w:pStyle w:val="CommentText"/>
      </w:pPr>
      <w:r>
        <w:rPr>
          <w:rStyle w:val="CommentReference"/>
        </w:rPr>
        <w:annotationRef/>
      </w:r>
      <w:r>
        <w:t>I suggest combining this with previous paragraph.</w:t>
      </w:r>
    </w:p>
  </w:comment>
  <w:comment w:id="56" w:author="Matthew K. Lau" w:date="2013-10-18T09:25:00Z" w:initials="MKL">
    <w:p w14:paraId="66CE1B3E" w14:textId="668B20BA" w:rsidR="009312B1" w:rsidRDefault="009312B1">
      <w:pPr>
        <w:pStyle w:val="CommentText"/>
      </w:pPr>
      <w:r>
        <w:rPr>
          <w:rStyle w:val="CommentReference"/>
        </w:rPr>
        <w:annotationRef/>
      </w:r>
      <w:r>
        <w:t xml:space="preserve">We should setup some hypotheses that will connect to these results and discussion. </w:t>
      </w:r>
    </w:p>
  </w:comment>
  <w:comment w:id="57" w:author="Matthew K. Lau" w:date="2013-10-18T09:24:00Z" w:initials="MKL">
    <w:p w14:paraId="6715C28D" w14:textId="491F8345" w:rsidR="009312B1" w:rsidRDefault="009312B1">
      <w:pPr>
        <w:pStyle w:val="CommentText"/>
      </w:pPr>
      <w:r>
        <w:rPr>
          <w:rStyle w:val="CommentReference"/>
        </w:rPr>
        <w:annotationRef/>
      </w:r>
      <w:r>
        <w:t>Move to discussion.</w:t>
      </w:r>
    </w:p>
  </w:comment>
  <w:comment w:id="58" w:author="Matthew K. Lau" w:date="2013-10-18T10:19:00Z" w:initials="MKL">
    <w:p w14:paraId="3AC9E516" w14:textId="35A59770" w:rsidR="009312B1" w:rsidRDefault="009312B1">
      <w:pPr>
        <w:pStyle w:val="CommentText"/>
      </w:pPr>
      <w:r>
        <w:rPr>
          <w:rStyle w:val="CommentReference"/>
        </w:rPr>
        <w:annotationRef/>
      </w:r>
      <w:r>
        <w:t>Spatial autocorrelation</w:t>
      </w:r>
    </w:p>
  </w:comment>
  <w:comment w:id="59" w:author="Matthew K. Lau" w:date="2013-10-18T10:21:00Z" w:initials="MKL">
    <w:p w14:paraId="741B95ED" w14:textId="684B2027" w:rsidR="009312B1" w:rsidRDefault="009312B1">
      <w:pPr>
        <w:pStyle w:val="CommentText"/>
        <w:rPr>
          <w:rStyle w:val="CommentReference"/>
        </w:rPr>
      </w:pPr>
      <w:r>
        <w:rPr>
          <w:rStyle w:val="CommentReference"/>
        </w:rPr>
        <w:annotationRef/>
      </w:r>
      <w:r>
        <w:rPr>
          <w:rStyle w:val="CommentReference"/>
        </w:rPr>
        <w:t>Move to after “…Weber River.”</w:t>
      </w:r>
    </w:p>
    <w:p w14:paraId="4ACBD503" w14:textId="77777777" w:rsidR="009312B1" w:rsidRDefault="009312B1">
      <w:pPr>
        <w:pStyle w:val="CommentText"/>
      </w:pPr>
    </w:p>
  </w:comment>
  <w:comment w:id="60" w:author="Matthew K. Lau" w:date="2013-10-18T10:22:00Z" w:initials="MKL">
    <w:p w14:paraId="2D264059" w14:textId="44C6F0A7" w:rsidR="009312B1" w:rsidRDefault="009312B1">
      <w:pPr>
        <w:pStyle w:val="CommentText"/>
      </w:pPr>
      <w:r>
        <w:rPr>
          <w:rStyle w:val="CommentReference"/>
        </w:rPr>
        <w:annotationRef/>
      </w:r>
      <w:r>
        <w:t>Genus?</w:t>
      </w:r>
    </w:p>
  </w:comment>
  <w:comment w:id="63" w:author="Matthew K. Lau" w:date="2013-10-18T10:54:00Z" w:initials="MKL">
    <w:p w14:paraId="23785061" w14:textId="628B487C" w:rsidR="009312B1" w:rsidRDefault="009312B1">
      <w:pPr>
        <w:pStyle w:val="CommentText"/>
      </w:pPr>
      <w:r>
        <w:rPr>
          <w:rStyle w:val="CommentReference"/>
        </w:rPr>
        <w:annotationRef/>
      </w:r>
      <w:r>
        <w:t>Let me finalize my re-do of the analyses and I’ll write-up another set of methods to include.</w:t>
      </w:r>
    </w:p>
  </w:comment>
  <w:comment w:id="61" w:author="Art Keith" w:date="2013-09-25T22:46:00Z" w:initials="ARK">
    <w:p w14:paraId="18008546" w14:textId="77777777" w:rsidR="009312B1" w:rsidRDefault="009312B1">
      <w:pPr>
        <w:pStyle w:val="CommentText"/>
      </w:pPr>
      <w:r>
        <w:rPr>
          <w:rStyle w:val="CommentReference"/>
        </w:rPr>
        <w:annotationRef/>
      </w:r>
      <w:r>
        <w:t xml:space="preserve"> I need to either learn how to do this myself or get little more help from Matt here?</w:t>
      </w:r>
    </w:p>
  </w:comment>
  <w:comment w:id="62" w:author="Matthew K. Lau" w:date="2013-10-18T10:54:00Z" w:initials="MKL">
    <w:p w14:paraId="27A6822E" w14:textId="4917A574" w:rsidR="009312B1" w:rsidRDefault="009312B1">
      <w:pPr>
        <w:pStyle w:val="CommentText"/>
      </w:pPr>
      <w:r>
        <w:rPr>
          <w:rStyle w:val="CommentReference"/>
        </w:rPr>
        <w:annotationRef/>
      </w:r>
      <w:r>
        <w:t>I can make these tools available, but they are in R. I suggest getting up to speed with R, and then I can show you the scripts.</w:t>
      </w:r>
    </w:p>
  </w:comment>
  <w:comment w:id="69" w:author="Thomas G Whitham" w:date="2013-09-27T13:47:00Z" w:initials="TGW">
    <w:p w14:paraId="23DF9264" w14:textId="63FF1716" w:rsidR="009312B1" w:rsidRDefault="009312B1">
      <w:pPr>
        <w:pStyle w:val="CommentText"/>
      </w:pPr>
      <w:r>
        <w:rPr>
          <w:rStyle w:val="CommentReference"/>
        </w:rPr>
        <w:annotationRef/>
      </w:r>
      <w:r>
        <w:t>This is a new point and needs a better topic sentence.</w:t>
      </w:r>
    </w:p>
  </w:comment>
  <w:comment w:id="72" w:author="Thomas G Whitham" w:date="2013-09-27T14:32:00Z" w:initials="TGW">
    <w:p w14:paraId="542CBECF" w14:textId="200C014B" w:rsidR="009312B1" w:rsidRDefault="009312B1">
      <w:pPr>
        <w:pStyle w:val="CommentText"/>
      </w:pPr>
      <w:r>
        <w:rPr>
          <w:rStyle w:val="CommentReference"/>
        </w:rPr>
        <w:annotationRef/>
      </w:r>
      <w:r>
        <w:t xml:space="preserve">I don’t feel you adequately explain this figure.  Needs more explanation.   Is Reaction Norm a better term.  </w:t>
      </w:r>
    </w:p>
  </w:comment>
  <w:comment w:id="75" w:author="Thomas G Whitham" w:date="2013-09-27T13:54:00Z" w:initials="TGW">
    <w:p w14:paraId="4D6EB39F" w14:textId="1FD8FC17" w:rsidR="009312B1" w:rsidRDefault="009312B1">
      <w:pPr>
        <w:pStyle w:val="CommentText"/>
      </w:pPr>
      <w:r>
        <w:rPr>
          <w:rStyle w:val="CommentReference"/>
        </w:rPr>
        <w:annotationRef/>
      </w:r>
      <w:r>
        <w:t>Same comment as above.  Need to refer to Fig 2c</w:t>
      </w:r>
    </w:p>
  </w:comment>
  <w:comment w:id="77" w:author="Thomas G Whitham" w:date="2013-09-27T14:33:00Z" w:initials="TGW">
    <w:p w14:paraId="5672DF03" w14:textId="7413B4F9" w:rsidR="009312B1" w:rsidRDefault="009312B1">
      <w:pPr>
        <w:pStyle w:val="CommentText"/>
      </w:pPr>
      <w:r>
        <w:rPr>
          <w:rStyle w:val="CommentReference"/>
        </w:rPr>
        <w:annotationRef/>
      </w:r>
      <w:r>
        <w:t xml:space="preserve">New point, new </w:t>
      </w:r>
      <w:proofErr w:type="spellStart"/>
      <w:r>
        <w:t>para</w:t>
      </w:r>
      <w:proofErr w:type="spellEnd"/>
      <w:r>
        <w:t xml:space="preserve">. </w:t>
      </w:r>
    </w:p>
  </w:comment>
  <w:comment w:id="78" w:author="Thomas G Whitham" w:date="2013-09-27T17:07:00Z" w:initials="TGW">
    <w:p w14:paraId="102E8515" w14:textId="61934EA9" w:rsidR="009312B1" w:rsidRDefault="009312B1">
      <w:pPr>
        <w:pStyle w:val="CommentText"/>
      </w:pPr>
      <w:r>
        <w:rPr>
          <w:rStyle w:val="CommentReference"/>
        </w:rPr>
        <w:annotationRef/>
      </w:r>
      <w:r>
        <w:t>How about an NMDS on community composition</w:t>
      </w:r>
    </w:p>
  </w:comment>
  <w:comment w:id="79" w:author="Art Keith" w:date="2013-09-25T22:46:00Z" w:initials="AK">
    <w:p w14:paraId="67059443" w14:textId="77777777" w:rsidR="009312B1" w:rsidRDefault="009312B1">
      <w:pPr>
        <w:pStyle w:val="CommentText"/>
      </w:pPr>
      <w:r>
        <w:rPr>
          <w:rStyle w:val="CommentReference"/>
        </w:rPr>
        <w:annotationRef/>
      </w:r>
      <w:r>
        <w:t>Not sure how best to report this statistically… Bray-Curtis diff’s by individual tree? Or Bray-Curtis variation within individual genotypes…T-tests on averages etc…?</w:t>
      </w:r>
    </w:p>
    <w:p w14:paraId="5C15B344" w14:textId="77777777" w:rsidR="009312B1" w:rsidRDefault="009312B1">
      <w:pPr>
        <w:pStyle w:val="CommentText"/>
      </w:pPr>
      <w:r>
        <w:t xml:space="preserve">Any suggestions? </w:t>
      </w:r>
    </w:p>
  </w:comment>
  <w:comment w:id="81" w:author="Art Keith" w:date="2013-09-25T22:46:00Z" w:initials="AK">
    <w:p w14:paraId="478B2B3E" w14:textId="77777777" w:rsidR="009312B1" w:rsidRDefault="009312B1">
      <w:pPr>
        <w:pStyle w:val="CommentText"/>
      </w:pPr>
      <w:r>
        <w:rPr>
          <w:rStyle w:val="CommentReference"/>
        </w:rPr>
        <w:annotationRef/>
      </w:r>
      <w:r>
        <w:t>I have a figure for this if necessary.</w:t>
      </w:r>
    </w:p>
  </w:comment>
  <w:comment w:id="83" w:author="Thomas G Whitham" w:date="2013-09-27T17:07:00Z" w:initials="TGW">
    <w:p w14:paraId="79F90CBD" w14:textId="67EE2436" w:rsidR="009312B1" w:rsidRDefault="009312B1">
      <w:pPr>
        <w:pStyle w:val="CommentText"/>
      </w:pPr>
      <w:r>
        <w:rPr>
          <w:rStyle w:val="CommentReference"/>
        </w:rPr>
        <w:annotationRef/>
      </w:r>
      <w:r>
        <w:t>3 genotypes, do you need all 10 or what summary stats go with this</w:t>
      </w:r>
      <w:proofErr w:type="gramStart"/>
      <w:r>
        <w:t>?.</w:t>
      </w:r>
      <w:proofErr w:type="gramEnd"/>
      <w:r>
        <w:t xml:space="preserve">  We like it, so keep it in.</w:t>
      </w:r>
    </w:p>
  </w:comment>
  <w:comment w:id="85" w:author="Art Keith" w:date="2013-09-25T22:46:00Z" w:initials="AK">
    <w:p w14:paraId="4106C6CF" w14:textId="77777777" w:rsidR="009312B1" w:rsidRDefault="009312B1">
      <w:pPr>
        <w:pStyle w:val="CommentText"/>
      </w:pPr>
      <w:r>
        <w:rPr>
          <w:rStyle w:val="CommentReference"/>
        </w:rPr>
        <w:annotationRef/>
      </w:r>
      <w:r>
        <w:t>Again this is where I need some help from Matt or to figure it out myself which I obviously have not done yet.</w:t>
      </w:r>
    </w:p>
  </w:comment>
  <w:comment w:id="86" w:author="Thomas G Whitham" w:date="2013-09-27T17:10:00Z" w:initials="TGW">
    <w:p w14:paraId="6C64A886" w14:textId="20F180C2" w:rsidR="009312B1" w:rsidRDefault="009312B1">
      <w:pPr>
        <w:pStyle w:val="CommentText"/>
      </w:pPr>
      <w:r>
        <w:rPr>
          <w:rStyle w:val="CommentReference"/>
        </w:rPr>
        <w:annotationRef/>
      </w:r>
      <w:r>
        <w:t xml:space="preserve">Be careful not to just rehash the results and bring in a lot of other </w:t>
      </w:r>
      <w:proofErr w:type="spellStart"/>
      <w:r>
        <w:t>lilterature</w:t>
      </w:r>
      <w:proofErr w:type="spellEnd"/>
      <w:r>
        <w:t>.</w:t>
      </w:r>
    </w:p>
  </w:comment>
  <w:comment w:id="87" w:author="Thomas G Whitham" w:date="2013-09-27T17:13:00Z" w:initials="TGW">
    <w:p w14:paraId="71028578" w14:textId="56848B51" w:rsidR="009312B1" w:rsidRDefault="009312B1">
      <w:pPr>
        <w:pStyle w:val="CommentText"/>
      </w:pPr>
      <w:r>
        <w:rPr>
          <w:rStyle w:val="CommentReference"/>
        </w:rPr>
        <w:annotationRef/>
      </w:r>
      <w:r>
        <w:t>Why is this such a big jump in logic.  How does it differ from Ellison and Dayton.  E.g., they just have one foundation species.  What does going to two or more mean?</w:t>
      </w:r>
    </w:p>
    <w:p w14:paraId="0665AB35" w14:textId="77777777" w:rsidR="009312B1" w:rsidRDefault="009312B1">
      <w:pPr>
        <w:pStyle w:val="CommentText"/>
      </w:pPr>
    </w:p>
    <w:p w14:paraId="1FACD5EA" w14:textId="77777777" w:rsidR="009312B1" w:rsidRDefault="009312B1" w:rsidP="00B8115B">
      <w:pPr>
        <w:spacing w:line="480" w:lineRule="auto"/>
        <w:rPr>
          <w:b/>
        </w:rPr>
      </w:pPr>
      <w:r>
        <w:rPr>
          <w:b/>
        </w:rPr>
        <w:t xml:space="preserve">Other evidence that aphids might be foundation species.  Lime aphids in </w:t>
      </w:r>
      <w:proofErr w:type="spellStart"/>
      <w:r>
        <w:rPr>
          <w:b/>
        </w:rPr>
        <w:t>Britian</w:t>
      </w:r>
      <w:proofErr w:type="spellEnd"/>
      <w:r>
        <w:rPr>
          <w:b/>
        </w:rPr>
        <w:t xml:space="preserve">.  Aphids on alders, </w:t>
      </w:r>
    </w:p>
    <w:p w14:paraId="168803D2" w14:textId="77777777" w:rsidR="009312B1" w:rsidRDefault="009312B1">
      <w:pPr>
        <w:pStyle w:val="CommentText"/>
      </w:pPr>
    </w:p>
  </w:comment>
  <w:comment w:id="88" w:author="Matthew K. Lau" w:date="2013-10-18T14:31:00Z" w:initials="MKL">
    <w:p w14:paraId="707B9099" w14:textId="203C9446" w:rsidR="009312B1" w:rsidRDefault="009312B1">
      <w:pPr>
        <w:pStyle w:val="CommentText"/>
      </w:pPr>
      <w:r>
        <w:rPr>
          <w:rStyle w:val="CommentReference"/>
        </w:rPr>
        <w:annotationRef/>
      </w:r>
      <w:r>
        <w:t xml:space="preserve">We need to develop this better in the intro. </w:t>
      </w:r>
    </w:p>
  </w:comment>
  <w:comment w:id="89" w:author="Matthew K. Lau" w:date="2013-10-18T14:31:00Z" w:initials="MKL">
    <w:p w14:paraId="73C897B3" w14:textId="3E2EBBC0" w:rsidR="009312B1" w:rsidRDefault="009312B1">
      <w:pPr>
        <w:pStyle w:val="CommentText"/>
      </w:pPr>
      <w:r>
        <w:rPr>
          <w:rStyle w:val="CommentReference"/>
        </w:rPr>
        <w:annotationRef/>
      </w:r>
      <w:r>
        <w:t>This is redundant with the preceding text.</w:t>
      </w:r>
    </w:p>
  </w:comment>
  <w:comment w:id="90" w:author="Thomas G Whitham" w:date="2013-09-27T17:09:00Z" w:initials="TGW">
    <w:p w14:paraId="2E47A3AB" w14:textId="27C8A913" w:rsidR="009312B1" w:rsidRDefault="009312B1">
      <w:pPr>
        <w:pStyle w:val="CommentText"/>
      </w:pPr>
      <w:r>
        <w:rPr>
          <w:rStyle w:val="CommentReference"/>
        </w:rPr>
        <w:annotationRef/>
      </w:r>
      <w:r>
        <w:t xml:space="preserve">Important section to develop and its implications.  </w:t>
      </w:r>
    </w:p>
  </w:comment>
  <w:comment w:id="92" w:author="Thomas G Whitham" w:date="2013-09-27T17:12:00Z" w:initials="TGW">
    <w:p w14:paraId="16ED7450" w14:textId="40A3E47E" w:rsidR="009312B1" w:rsidRDefault="009312B1">
      <w:pPr>
        <w:pStyle w:val="CommentText"/>
      </w:pPr>
      <w:r>
        <w:rPr>
          <w:rStyle w:val="CommentReference"/>
        </w:rPr>
        <w:annotationRef/>
      </w:r>
      <w:r>
        <w:t>What is new and exciting about this.  Are species interactions as important o conserve as the species themselves?  Can this be used to identify other foundation species?</w:t>
      </w:r>
    </w:p>
  </w:comment>
  <w:comment w:id="93" w:author="Matthew K. Lau" w:date="2013-10-18T14:33:00Z" w:initials="MKL">
    <w:p w14:paraId="29539FF5" w14:textId="541C04A1" w:rsidR="009312B1" w:rsidRDefault="009312B1">
      <w:pPr>
        <w:pStyle w:val="CommentText"/>
        <w:rPr>
          <w:rStyle w:val="CommentReference"/>
        </w:rPr>
      </w:pPr>
      <w:r>
        <w:rPr>
          <w:rStyle w:val="CommentReference"/>
        </w:rPr>
        <w:annotationRef/>
      </w:r>
      <w:r>
        <w:rPr>
          <w:rStyle w:val="CommentReference"/>
        </w:rPr>
        <w:t xml:space="preserve">Based on the IFS hypothesis being the core of the paper now, I think that the network analysis needs to be re-done. </w:t>
      </w:r>
    </w:p>
    <w:p w14:paraId="3D660E0F" w14:textId="77777777" w:rsidR="009312B1" w:rsidRDefault="009312B1">
      <w:pPr>
        <w:pStyle w:val="CommentText"/>
        <w:rPr>
          <w:rStyle w:val="CommentReference"/>
        </w:rPr>
      </w:pPr>
    </w:p>
    <w:p w14:paraId="512948F2" w14:textId="62C61E93" w:rsidR="009312B1" w:rsidRPr="002E6C81" w:rsidRDefault="009312B1">
      <w:pPr>
        <w:pStyle w:val="CommentText"/>
        <w:rPr>
          <w:sz w:val="16"/>
          <w:szCs w:val="16"/>
        </w:rPr>
      </w:pPr>
      <w:r>
        <w:rPr>
          <w:rStyle w:val="CommentReference"/>
        </w:rPr>
        <w:t>I’ll send some analyses with results ASAP.</w:t>
      </w:r>
    </w:p>
  </w:comment>
  <w:comment w:id="94" w:author="Thomas G Whitham" w:date="2013-09-27T17:14:00Z" w:initials="TGW">
    <w:p w14:paraId="3742287D" w14:textId="18988A5E" w:rsidR="009312B1" w:rsidRDefault="009312B1">
      <w:pPr>
        <w:pStyle w:val="CommentText"/>
      </w:pPr>
      <w:r>
        <w:rPr>
          <w:rStyle w:val="CommentReference"/>
        </w:rPr>
        <w:annotationRef/>
      </w:r>
      <w:r>
        <w:t>Not sure I see the I importance of this.</w:t>
      </w:r>
    </w:p>
  </w:comment>
  <w:comment w:id="95" w:author="Matthew K. Lau" w:date="2013-10-18T14:34:00Z" w:initials="MKL">
    <w:p w14:paraId="7EF863BC" w14:textId="7C9A06EE" w:rsidR="009312B1" w:rsidRDefault="009312B1">
      <w:pPr>
        <w:pStyle w:val="CommentText"/>
      </w:pPr>
      <w:r>
        <w:rPr>
          <w:rStyle w:val="CommentReference"/>
        </w:rPr>
        <w:annotationRef/>
      </w:r>
      <w:r>
        <w:t>Need to tie this in to the IFS.</w:t>
      </w:r>
    </w:p>
  </w:comment>
  <w:comment w:id="96" w:author="Thomas G Whitham" w:date="2013-09-27T17:15:00Z" w:initials="TGW">
    <w:p w14:paraId="1E2D2BC6" w14:textId="6928290F" w:rsidR="009312B1" w:rsidRDefault="009312B1">
      <w:pPr>
        <w:pStyle w:val="CommentText"/>
      </w:pPr>
      <w:r>
        <w:rPr>
          <w:rStyle w:val="CommentReference"/>
        </w:rPr>
        <w:annotationRef/>
      </w:r>
      <w:r>
        <w:t>I see the conservation issues, but since you don’t’ have these effects measured in two or more gardens, you may be limited in how much you can go into this.</w:t>
      </w:r>
    </w:p>
  </w:comment>
  <w:comment w:id="97" w:author="Thomas G Whitham" w:date="2013-09-27T17:15:00Z" w:initials="TGW">
    <w:p w14:paraId="0ECE076F" w14:textId="0CE4D73F" w:rsidR="009312B1" w:rsidRDefault="009312B1">
      <w:pPr>
        <w:pStyle w:val="CommentText"/>
      </w:pPr>
      <w:r>
        <w:rPr>
          <w:rStyle w:val="CommentReference"/>
        </w:rPr>
        <w:annotationRef/>
      </w:r>
      <w:r>
        <w:t>Seems like a repeat of the first section.</w:t>
      </w:r>
    </w:p>
  </w:comment>
  <w:comment w:id="98" w:author="Matthew K. Lau" w:date="2013-10-18T14:35:00Z" w:initials="MKL">
    <w:p w14:paraId="3485E29A" w14:textId="63AF843B" w:rsidR="009312B1" w:rsidRDefault="009312B1">
      <w:pPr>
        <w:pStyle w:val="CommentText"/>
      </w:pPr>
      <w:r>
        <w:rPr>
          <w:rStyle w:val="CommentReference"/>
        </w:rPr>
        <w:annotationRef/>
      </w:r>
      <w:r>
        <w:t>Ditto.</w:t>
      </w:r>
    </w:p>
  </w:comment>
  <w:comment w:id="99" w:author="Thomas G Whitham" w:date="2013-09-27T17:16:00Z" w:initials="TGW">
    <w:p w14:paraId="12397202" w14:textId="4EA15C93" w:rsidR="009312B1" w:rsidRDefault="009312B1">
      <w:pPr>
        <w:pStyle w:val="CommentText"/>
      </w:pPr>
      <w:r>
        <w:rPr>
          <w:rStyle w:val="CommentReference"/>
        </w:rPr>
        <w:annotationRef/>
      </w:r>
      <w:r>
        <w:t xml:space="preserve">Might also go in the first section.  Excellent question, but what point would you make about this?  Hidden players such as </w:t>
      </w:r>
      <w:proofErr w:type="spellStart"/>
      <w:r>
        <w:t>mycorrhizae</w:t>
      </w:r>
      <w:proofErr w:type="spellEnd"/>
      <w:r>
        <w:t xml:space="preserve"> and pathogens.  Exotic species like tamarisk</w:t>
      </w:r>
    </w:p>
  </w:comment>
  <w:comment w:id="101" w:author="Matthew K. Lau" w:date="2013-10-18T14:42:00Z" w:initials="MKL">
    <w:p w14:paraId="5C06BB0D" w14:textId="77777777" w:rsidR="009312B1" w:rsidRDefault="009312B1">
      <w:pPr>
        <w:pStyle w:val="CommentText"/>
      </w:pPr>
      <w:r>
        <w:rPr>
          <w:rStyle w:val="CommentReference"/>
        </w:rPr>
        <w:annotationRef/>
      </w:r>
      <w:r>
        <w:t xml:space="preserve">I like this topic. What does the IFS tell us about evolution in a community context? </w:t>
      </w:r>
    </w:p>
    <w:p w14:paraId="7F391E7C" w14:textId="77777777" w:rsidR="009312B1" w:rsidRDefault="009312B1">
      <w:pPr>
        <w:pStyle w:val="CommentText"/>
      </w:pPr>
    </w:p>
    <w:p w14:paraId="4E238499" w14:textId="5B7E0689" w:rsidR="009312B1" w:rsidRDefault="009312B1">
      <w:pPr>
        <w:pStyle w:val="CommentText"/>
      </w:pPr>
      <w:r>
        <w:t xml:space="preserve">One thing that comes to mind is that a major concern is the complexity of evolution in multi-species assemblages. The results of this paper suggest that the network of </w:t>
      </w:r>
      <w:r w:rsidRPr="00474F29">
        <w:rPr>
          <w:i/>
        </w:rPr>
        <w:t xml:space="preserve">genetic </w:t>
      </w:r>
      <w:r>
        <w:t xml:space="preserve">effects is highly centralized. This is a progression away from the diffuse co-evolution debate but also a step forward from a simple, single foundation species perspective. </w:t>
      </w:r>
    </w:p>
    <w:p w14:paraId="593DC9D6" w14:textId="77777777" w:rsidR="009312B1" w:rsidRDefault="009312B1">
      <w:pPr>
        <w:pStyle w:val="CommentText"/>
      </w:pPr>
    </w:p>
    <w:p w14:paraId="4D449B1E" w14:textId="10154965" w:rsidR="009312B1" w:rsidRDefault="009312B1">
      <w:pPr>
        <w:pStyle w:val="CommentText"/>
      </w:pPr>
      <w:r>
        <w:t>We could borrow from network ecology here and talk about the nested and centralized nature of ecological networks. See:</w:t>
      </w:r>
    </w:p>
    <w:p w14:paraId="05B1C668" w14:textId="77777777" w:rsidR="009312B1" w:rsidRDefault="009312B1">
      <w:pPr>
        <w:pStyle w:val="CommentText"/>
      </w:pPr>
    </w:p>
    <w:p w14:paraId="4DD2F51A" w14:textId="0660A32D" w:rsidR="009312B1" w:rsidRDefault="00D70C27">
      <w:pPr>
        <w:pStyle w:val="CommentText"/>
      </w:pPr>
      <w:hyperlink r:id="rId1" w:history="1">
        <w:r w:rsidRPr="00DB46F4">
          <w:rPr>
            <w:rStyle w:val="Hyperlink"/>
          </w:rPr>
          <w:t>http://www.pnas.org/content/100/16/9383.full.pdf</w:t>
        </w:r>
      </w:hyperlink>
    </w:p>
    <w:p w14:paraId="06E8FA70" w14:textId="77777777" w:rsidR="00D70C27" w:rsidRDefault="00D70C27">
      <w:pPr>
        <w:pStyle w:val="CommentText"/>
      </w:pPr>
    </w:p>
    <w:p w14:paraId="5933BCF3" w14:textId="17B81C95" w:rsidR="00D70C27" w:rsidRDefault="00D70C27">
      <w:pPr>
        <w:pStyle w:val="CommentText"/>
      </w:pPr>
      <w:proofErr w:type="gramStart"/>
      <w:r>
        <w:t>and</w:t>
      </w:r>
      <w:proofErr w:type="gramEnd"/>
      <w:r>
        <w:t xml:space="preserve"> </w:t>
      </w:r>
    </w:p>
    <w:p w14:paraId="38FB31F3" w14:textId="77777777" w:rsidR="00D70C27" w:rsidRDefault="00D70C27">
      <w:pPr>
        <w:pStyle w:val="CommentText"/>
      </w:pPr>
    </w:p>
    <w:p w14:paraId="7090803A" w14:textId="2D252C53" w:rsidR="00D70C27" w:rsidRDefault="00D70C27">
      <w:pPr>
        <w:pStyle w:val="CommentText"/>
      </w:pPr>
      <w:hyperlink r:id="rId2" w:history="1">
        <w:r w:rsidRPr="00DB46F4">
          <w:rPr>
            <w:rStyle w:val="Hyperlink"/>
          </w:rPr>
          <w:t>http://onlinelibrary.wiley.com/store/10.1111/j.1461-0248.2011.01688.x/asset/j.1461-0248.2011.01688.x.pdf?v=1&amp;t=hmxrccbg&amp;s=420f9792f7574fed1b28ac35c67b0e58865ac395</w:t>
        </w:r>
      </w:hyperlink>
    </w:p>
    <w:p w14:paraId="55C9BADF" w14:textId="77777777" w:rsidR="00D70C27" w:rsidRDefault="00D70C27">
      <w:pPr>
        <w:pStyle w:val="CommentText"/>
      </w:pPr>
    </w:p>
  </w:comment>
  <w:comment w:id="100" w:author="Thomas G Whitham" w:date="2013-09-27T17:18:00Z" w:initials="TGW">
    <w:p w14:paraId="63F6E1B7" w14:textId="0312AD7A" w:rsidR="009312B1" w:rsidRDefault="009312B1">
      <w:pPr>
        <w:pStyle w:val="CommentText"/>
      </w:pPr>
      <w:r>
        <w:rPr>
          <w:rStyle w:val="CommentReference"/>
        </w:rPr>
        <w:annotationRef/>
      </w:r>
      <w:r>
        <w:t>Good issue, but need to see more to see it you have enough concrete to say about it to include as a section.</w:t>
      </w:r>
    </w:p>
  </w:comment>
  <w:comment w:id="111" w:author="Thomas G Whitham" w:date="2013-09-27T15:18:00Z" w:initials="TGW">
    <w:p w14:paraId="2FE8A969" w14:textId="6237BB4C" w:rsidR="009312B1" w:rsidRDefault="009312B1">
      <w:pPr>
        <w:pStyle w:val="CommentText"/>
      </w:pPr>
      <w:r>
        <w:rPr>
          <w:rStyle w:val="CommentReference"/>
        </w:rPr>
        <w:annotationRef/>
      </w:r>
      <w:r>
        <w:t>Error bars on points?</w:t>
      </w:r>
    </w:p>
  </w:comment>
  <w:comment w:id="112" w:author="Art Keith" w:date="2013-09-25T22:46:00Z" w:initials="ARK">
    <w:p w14:paraId="3C05D282" w14:textId="77777777" w:rsidR="009312B1" w:rsidRDefault="009312B1">
      <w:pPr>
        <w:pStyle w:val="CommentText"/>
      </w:pPr>
      <w:r>
        <w:rPr>
          <w:rStyle w:val="CommentReference"/>
        </w:rPr>
        <w:annotationRef/>
      </w:r>
      <w:proofErr w:type="gramStart"/>
      <w:r>
        <w:t>bottom</w:t>
      </w:r>
      <w:proofErr w:type="gramEnd"/>
      <w:r>
        <w:t xml:space="preserve"> axis could be network complexity or some test/analysis like that? Also this figure needs to be redone by Matt Lau I’m only able to cut and paste from a </w:t>
      </w:r>
      <w:proofErr w:type="spellStart"/>
      <w:r>
        <w:t>pdf</w:t>
      </w:r>
      <w:proofErr w:type="spellEnd"/>
      <w:r>
        <w:t xml:space="preserve"> he gave to me.</w:t>
      </w:r>
    </w:p>
  </w:comment>
  <w:comment w:id="114" w:author="Matthew K. Lau" w:date="2013-10-18T10:55:00Z" w:initials="MKL">
    <w:p w14:paraId="35B85235" w14:textId="60BEB92E" w:rsidR="009312B1" w:rsidRDefault="009312B1">
      <w:pPr>
        <w:pStyle w:val="CommentText"/>
      </w:pPr>
      <w:r>
        <w:rPr>
          <w:rStyle w:val="CommentReference"/>
        </w:rPr>
        <w:annotationRef/>
      </w:r>
      <w:r>
        <w:t xml:space="preserve">This needs to be re-made. </w:t>
      </w:r>
    </w:p>
  </w:comment>
  <w:comment w:id="113" w:author="Thomas G Whitham" w:date="2013-09-27T15:33:00Z" w:initials="TGW">
    <w:p w14:paraId="4965BD85" w14:textId="4025D057" w:rsidR="009312B1" w:rsidRDefault="009312B1">
      <w:pPr>
        <w:pStyle w:val="CommentText"/>
      </w:pPr>
      <w:r>
        <w:rPr>
          <w:rStyle w:val="CommentReference"/>
        </w:rPr>
        <w:annotationRef/>
      </w:r>
      <w:r>
        <w:t>Should less stable be switched to the left side and resistant switch to the right side.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B18EBD" w15:done="0"/>
  <w15:commentEx w15:paraId="4E97B5CD" w15:done="0"/>
  <w15:commentEx w15:paraId="18008546" w15:done="0"/>
  <w15:commentEx w15:paraId="5C15B344" w15:done="0"/>
  <w15:commentEx w15:paraId="478B2B3E" w15:done="0"/>
  <w15:commentEx w15:paraId="4106C6CF" w15:done="0"/>
  <w15:commentEx w15:paraId="3C05D2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3EA1EF8"/>
    <w:multiLevelType w:val="hybridMultilevel"/>
    <w:tmpl w:val="92D464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4389B"/>
    <w:multiLevelType w:val="hybridMultilevel"/>
    <w:tmpl w:val="4984A430"/>
    <w:lvl w:ilvl="0" w:tplc="F3D265D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C4C1A05"/>
    <w:multiLevelType w:val="hybridMultilevel"/>
    <w:tmpl w:val="BE74E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947686"/>
    <w:multiLevelType w:val="hybridMultilevel"/>
    <w:tmpl w:val="92D464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2D7EEA"/>
    <w:multiLevelType w:val="hybridMultilevel"/>
    <w:tmpl w:val="C32AC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Whitham">
    <w15:presenceInfo w15:providerId="None" w15:userId="Thomas Whitha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596601"/>
    <w:rsid w:val="00002AD2"/>
    <w:rsid w:val="000567EC"/>
    <w:rsid w:val="0006286C"/>
    <w:rsid w:val="000A0ECE"/>
    <w:rsid w:val="000B5A38"/>
    <w:rsid w:val="000C143F"/>
    <w:rsid w:val="000C6646"/>
    <w:rsid w:val="000C7DA7"/>
    <w:rsid w:val="000D3F11"/>
    <w:rsid w:val="000D49F9"/>
    <w:rsid w:val="000D4C76"/>
    <w:rsid w:val="000D7F4B"/>
    <w:rsid w:val="000E0419"/>
    <w:rsid w:val="000E3572"/>
    <w:rsid w:val="000E5631"/>
    <w:rsid w:val="00106037"/>
    <w:rsid w:val="001074A9"/>
    <w:rsid w:val="00132F3D"/>
    <w:rsid w:val="001504E3"/>
    <w:rsid w:val="00150507"/>
    <w:rsid w:val="00154B6B"/>
    <w:rsid w:val="001569B4"/>
    <w:rsid w:val="00180A26"/>
    <w:rsid w:val="00183ACC"/>
    <w:rsid w:val="00194355"/>
    <w:rsid w:val="00197AFF"/>
    <w:rsid w:val="001A1CC2"/>
    <w:rsid w:val="001A3AD7"/>
    <w:rsid w:val="001B3093"/>
    <w:rsid w:val="001B3F68"/>
    <w:rsid w:val="001D5B8A"/>
    <w:rsid w:val="001E2E9B"/>
    <w:rsid w:val="001F49C1"/>
    <w:rsid w:val="001F662C"/>
    <w:rsid w:val="00205329"/>
    <w:rsid w:val="002217F4"/>
    <w:rsid w:val="00231123"/>
    <w:rsid w:val="00272A17"/>
    <w:rsid w:val="00273666"/>
    <w:rsid w:val="002A03AE"/>
    <w:rsid w:val="002A2535"/>
    <w:rsid w:val="002C41DA"/>
    <w:rsid w:val="002D3451"/>
    <w:rsid w:val="002E003F"/>
    <w:rsid w:val="002E6C81"/>
    <w:rsid w:val="00300D59"/>
    <w:rsid w:val="00306E74"/>
    <w:rsid w:val="00307090"/>
    <w:rsid w:val="003148D4"/>
    <w:rsid w:val="003215BD"/>
    <w:rsid w:val="003368DF"/>
    <w:rsid w:val="003429B4"/>
    <w:rsid w:val="00351C4A"/>
    <w:rsid w:val="00351D28"/>
    <w:rsid w:val="00373D0E"/>
    <w:rsid w:val="00380FB4"/>
    <w:rsid w:val="00394831"/>
    <w:rsid w:val="00397EC4"/>
    <w:rsid w:val="003A377F"/>
    <w:rsid w:val="003A5056"/>
    <w:rsid w:val="003B29AF"/>
    <w:rsid w:val="003B73A1"/>
    <w:rsid w:val="003E2031"/>
    <w:rsid w:val="003E4A24"/>
    <w:rsid w:val="003E4D2E"/>
    <w:rsid w:val="003E5C5A"/>
    <w:rsid w:val="00434F1A"/>
    <w:rsid w:val="0044488B"/>
    <w:rsid w:val="00447512"/>
    <w:rsid w:val="00447BC6"/>
    <w:rsid w:val="00450EE9"/>
    <w:rsid w:val="00451835"/>
    <w:rsid w:val="00456E03"/>
    <w:rsid w:val="004679E3"/>
    <w:rsid w:val="00471C16"/>
    <w:rsid w:val="00474F29"/>
    <w:rsid w:val="00484D37"/>
    <w:rsid w:val="004A7A28"/>
    <w:rsid w:val="004C12F9"/>
    <w:rsid w:val="004C5389"/>
    <w:rsid w:val="004F16FD"/>
    <w:rsid w:val="005037D0"/>
    <w:rsid w:val="005143C7"/>
    <w:rsid w:val="00515499"/>
    <w:rsid w:val="005377A6"/>
    <w:rsid w:val="00542EF1"/>
    <w:rsid w:val="0054595B"/>
    <w:rsid w:val="00550119"/>
    <w:rsid w:val="005542FE"/>
    <w:rsid w:val="005547EB"/>
    <w:rsid w:val="0057098D"/>
    <w:rsid w:val="00575513"/>
    <w:rsid w:val="00583D2D"/>
    <w:rsid w:val="00596601"/>
    <w:rsid w:val="005A4222"/>
    <w:rsid w:val="005B10F7"/>
    <w:rsid w:val="005B1823"/>
    <w:rsid w:val="005B427B"/>
    <w:rsid w:val="005B4E56"/>
    <w:rsid w:val="005F1C88"/>
    <w:rsid w:val="00600EB4"/>
    <w:rsid w:val="00602253"/>
    <w:rsid w:val="00605246"/>
    <w:rsid w:val="00621716"/>
    <w:rsid w:val="00627BFD"/>
    <w:rsid w:val="006328EE"/>
    <w:rsid w:val="00640E74"/>
    <w:rsid w:val="0064155C"/>
    <w:rsid w:val="0064471A"/>
    <w:rsid w:val="00646373"/>
    <w:rsid w:val="00650F84"/>
    <w:rsid w:val="00653666"/>
    <w:rsid w:val="006538D7"/>
    <w:rsid w:val="006554BB"/>
    <w:rsid w:val="006567A6"/>
    <w:rsid w:val="006569F6"/>
    <w:rsid w:val="00661B6B"/>
    <w:rsid w:val="006642E0"/>
    <w:rsid w:val="00672C94"/>
    <w:rsid w:val="00680A97"/>
    <w:rsid w:val="00682E73"/>
    <w:rsid w:val="00687773"/>
    <w:rsid w:val="006959BA"/>
    <w:rsid w:val="006B2188"/>
    <w:rsid w:val="006B396A"/>
    <w:rsid w:val="006B45C4"/>
    <w:rsid w:val="006C3408"/>
    <w:rsid w:val="006D0EA2"/>
    <w:rsid w:val="007030A7"/>
    <w:rsid w:val="007050C3"/>
    <w:rsid w:val="00706703"/>
    <w:rsid w:val="00713254"/>
    <w:rsid w:val="0073332F"/>
    <w:rsid w:val="00745160"/>
    <w:rsid w:val="00761D3F"/>
    <w:rsid w:val="007621C9"/>
    <w:rsid w:val="00772831"/>
    <w:rsid w:val="0077580A"/>
    <w:rsid w:val="00776B53"/>
    <w:rsid w:val="0077703D"/>
    <w:rsid w:val="0079030E"/>
    <w:rsid w:val="007B09E0"/>
    <w:rsid w:val="007B635F"/>
    <w:rsid w:val="007C034D"/>
    <w:rsid w:val="007D299F"/>
    <w:rsid w:val="007D390A"/>
    <w:rsid w:val="007E0218"/>
    <w:rsid w:val="007E0EC9"/>
    <w:rsid w:val="007E3AD9"/>
    <w:rsid w:val="007F0DAE"/>
    <w:rsid w:val="00800495"/>
    <w:rsid w:val="00814845"/>
    <w:rsid w:val="00835B7B"/>
    <w:rsid w:val="008406E5"/>
    <w:rsid w:val="00845ACA"/>
    <w:rsid w:val="0085377E"/>
    <w:rsid w:val="0086785C"/>
    <w:rsid w:val="00870204"/>
    <w:rsid w:val="00870576"/>
    <w:rsid w:val="00886491"/>
    <w:rsid w:val="008B0E55"/>
    <w:rsid w:val="008B54F2"/>
    <w:rsid w:val="008B6E93"/>
    <w:rsid w:val="008B6F2F"/>
    <w:rsid w:val="008C1D59"/>
    <w:rsid w:val="008C2E53"/>
    <w:rsid w:val="008D1EE0"/>
    <w:rsid w:val="008E5647"/>
    <w:rsid w:val="009051ED"/>
    <w:rsid w:val="0090778A"/>
    <w:rsid w:val="00912E9A"/>
    <w:rsid w:val="00927483"/>
    <w:rsid w:val="009312B1"/>
    <w:rsid w:val="00931CDE"/>
    <w:rsid w:val="0093508E"/>
    <w:rsid w:val="0094668E"/>
    <w:rsid w:val="00962E6F"/>
    <w:rsid w:val="00962F45"/>
    <w:rsid w:val="009658FB"/>
    <w:rsid w:val="00973AD2"/>
    <w:rsid w:val="00975292"/>
    <w:rsid w:val="009756F7"/>
    <w:rsid w:val="00977A62"/>
    <w:rsid w:val="00980A16"/>
    <w:rsid w:val="009841A1"/>
    <w:rsid w:val="00984470"/>
    <w:rsid w:val="00986C38"/>
    <w:rsid w:val="00987AF9"/>
    <w:rsid w:val="009952AC"/>
    <w:rsid w:val="009B3932"/>
    <w:rsid w:val="009B6B3F"/>
    <w:rsid w:val="009D2B4F"/>
    <w:rsid w:val="009E23A9"/>
    <w:rsid w:val="009E487D"/>
    <w:rsid w:val="009F15A1"/>
    <w:rsid w:val="009F37F9"/>
    <w:rsid w:val="009F6CF6"/>
    <w:rsid w:val="009F7615"/>
    <w:rsid w:val="00A11268"/>
    <w:rsid w:val="00A22964"/>
    <w:rsid w:val="00A432D6"/>
    <w:rsid w:val="00A46CE7"/>
    <w:rsid w:val="00A533DB"/>
    <w:rsid w:val="00A628D9"/>
    <w:rsid w:val="00A62F19"/>
    <w:rsid w:val="00A6635A"/>
    <w:rsid w:val="00A71D89"/>
    <w:rsid w:val="00A73318"/>
    <w:rsid w:val="00A850CF"/>
    <w:rsid w:val="00A85B9D"/>
    <w:rsid w:val="00AA4E48"/>
    <w:rsid w:val="00AA5AA4"/>
    <w:rsid w:val="00AC75B2"/>
    <w:rsid w:val="00AD2346"/>
    <w:rsid w:val="00AE1EBF"/>
    <w:rsid w:val="00AE1F4F"/>
    <w:rsid w:val="00AE45BD"/>
    <w:rsid w:val="00AF0635"/>
    <w:rsid w:val="00B07C30"/>
    <w:rsid w:val="00B323F8"/>
    <w:rsid w:val="00B34DCA"/>
    <w:rsid w:val="00B379F4"/>
    <w:rsid w:val="00B55A0B"/>
    <w:rsid w:val="00B60F65"/>
    <w:rsid w:val="00B61D40"/>
    <w:rsid w:val="00B6481F"/>
    <w:rsid w:val="00B6752C"/>
    <w:rsid w:val="00B740BF"/>
    <w:rsid w:val="00B8115B"/>
    <w:rsid w:val="00B86378"/>
    <w:rsid w:val="00B96238"/>
    <w:rsid w:val="00B96A0C"/>
    <w:rsid w:val="00BA1C26"/>
    <w:rsid w:val="00BA2424"/>
    <w:rsid w:val="00BB1B60"/>
    <w:rsid w:val="00BC1EB9"/>
    <w:rsid w:val="00BC22B4"/>
    <w:rsid w:val="00BC4DC9"/>
    <w:rsid w:val="00BD1667"/>
    <w:rsid w:val="00BD255C"/>
    <w:rsid w:val="00BD25F1"/>
    <w:rsid w:val="00BD6E38"/>
    <w:rsid w:val="00BD747D"/>
    <w:rsid w:val="00BD7B66"/>
    <w:rsid w:val="00BE298B"/>
    <w:rsid w:val="00BF4859"/>
    <w:rsid w:val="00BF5F3D"/>
    <w:rsid w:val="00BF5F99"/>
    <w:rsid w:val="00C01F19"/>
    <w:rsid w:val="00C04762"/>
    <w:rsid w:val="00C06FEC"/>
    <w:rsid w:val="00C122F2"/>
    <w:rsid w:val="00C21983"/>
    <w:rsid w:val="00C22154"/>
    <w:rsid w:val="00C40B1B"/>
    <w:rsid w:val="00C4381B"/>
    <w:rsid w:val="00C44A69"/>
    <w:rsid w:val="00C47BDA"/>
    <w:rsid w:val="00C56442"/>
    <w:rsid w:val="00C612B5"/>
    <w:rsid w:val="00C65C36"/>
    <w:rsid w:val="00CA0C06"/>
    <w:rsid w:val="00CB603E"/>
    <w:rsid w:val="00CC55B9"/>
    <w:rsid w:val="00CC78E2"/>
    <w:rsid w:val="00CD3859"/>
    <w:rsid w:val="00CE4063"/>
    <w:rsid w:val="00CF30AD"/>
    <w:rsid w:val="00CF78BC"/>
    <w:rsid w:val="00CF7D1F"/>
    <w:rsid w:val="00D01015"/>
    <w:rsid w:val="00D128C3"/>
    <w:rsid w:val="00D152CD"/>
    <w:rsid w:val="00D27CE9"/>
    <w:rsid w:val="00D3090A"/>
    <w:rsid w:val="00D37227"/>
    <w:rsid w:val="00D46473"/>
    <w:rsid w:val="00D53B3F"/>
    <w:rsid w:val="00D5569E"/>
    <w:rsid w:val="00D66EA3"/>
    <w:rsid w:val="00D700CF"/>
    <w:rsid w:val="00D70C27"/>
    <w:rsid w:val="00D8303B"/>
    <w:rsid w:val="00D92008"/>
    <w:rsid w:val="00D95921"/>
    <w:rsid w:val="00D9779D"/>
    <w:rsid w:val="00DA0BAF"/>
    <w:rsid w:val="00DA64D6"/>
    <w:rsid w:val="00DB2212"/>
    <w:rsid w:val="00DB3050"/>
    <w:rsid w:val="00DB36D7"/>
    <w:rsid w:val="00DC7133"/>
    <w:rsid w:val="00DC761A"/>
    <w:rsid w:val="00DE41FA"/>
    <w:rsid w:val="00DF7FED"/>
    <w:rsid w:val="00E01A23"/>
    <w:rsid w:val="00E02B84"/>
    <w:rsid w:val="00E02D78"/>
    <w:rsid w:val="00E05219"/>
    <w:rsid w:val="00E12755"/>
    <w:rsid w:val="00E3235F"/>
    <w:rsid w:val="00E36EB7"/>
    <w:rsid w:val="00E469A6"/>
    <w:rsid w:val="00E46E09"/>
    <w:rsid w:val="00E50F93"/>
    <w:rsid w:val="00E53E6F"/>
    <w:rsid w:val="00E61546"/>
    <w:rsid w:val="00E72EEA"/>
    <w:rsid w:val="00E81919"/>
    <w:rsid w:val="00E83379"/>
    <w:rsid w:val="00E9644A"/>
    <w:rsid w:val="00E974B3"/>
    <w:rsid w:val="00EA224E"/>
    <w:rsid w:val="00EA2BAB"/>
    <w:rsid w:val="00EB23F7"/>
    <w:rsid w:val="00EB3B27"/>
    <w:rsid w:val="00EB76C0"/>
    <w:rsid w:val="00EC1481"/>
    <w:rsid w:val="00EC2616"/>
    <w:rsid w:val="00EC73EA"/>
    <w:rsid w:val="00ED1F8C"/>
    <w:rsid w:val="00ED52D2"/>
    <w:rsid w:val="00EE0E88"/>
    <w:rsid w:val="00F31663"/>
    <w:rsid w:val="00F37B22"/>
    <w:rsid w:val="00F42CF9"/>
    <w:rsid w:val="00F62A51"/>
    <w:rsid w:val="00F65A76"/>
    <w:rsid w:val="00F71303"/>
    <w:rsid w:val="00F74ACD"/>
    <w:rsid w:val="00F76055"/>
    <w:rsid w:val="00F80286"/>
    <w:rsid w:val="00F93317"/>
    <w:rsid w:val="00FA0A57"/>
    <w:rsid w:val="00FA4D77"/>
    <w:rsid w:val="00FB1898"/>
    <w:rsid w:val="00FD1146"/>
    <w:rsid w:val="00FD1F7F"/>
    <w:rsid w:val="00FD6CD5"/>
    <w:rsid w:val="00FE2ECC"/>
    <w:rsid w:val="00FE354D"/>
    <w:rsid w:val="00FF21D1"/>
    <w:rsid w:val="00FF39C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8"/>
    <o:shapelayout v:ext="edit">
      <o:idmap v:ext="edit" data="1"/>
      <o:rules v:ext="edit">
        <o:r id="V:Rule4" type="connector" idref="#Straight Arrow Connector 13"/>
        <o:r id="V:Rule5" type="connector" idref="#Straight Arrow Connector 16"/>
        <o:r id="V:Rule6" type="connector" idref="#Straight Arrow Connector 19"/>
      </o:rules>
    </o:shapelayout>
  </w:shapeDefaults>
  <w:decimalSymbol w:val="."/>
  <w:listSeparator w:val=","/>
  <w14:docId w14:val="6B04D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6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sid w:val="00596601"/>
    <w:pPr>
      <w:spacing w:after="240" w:line="480" w:lineRule="atLeast"/>
    </w:pPr>
    <w:rPr>
      <w:sz w:val="20"/>
      <w:szCs w:val="20"/>
      <w:lang w:val="en-GB"/>
    </w:rPr>
  </w:style>
  <w:style w:type="character" w:styleId="Hyperlink">
    <w:name w:val="Hyperlink"/>
    <w:basedOn w:val="DefaultParagraphFont"/>
    <w:uiPriority w:val="99"/>
    <w:unhideWhenUsed/>
    <w:rsid w:val="00596601"/>
    <w:rPr>
      <w:color w:val="0000FF" w:themeColor="hyperlink"/>
      <w:u w:val="single"/>
    </w:rPr>
  </w:style>
  <w:style w:type="character" w:styleId="LineNumber">
    <w:name w:val="line number"/>
    <w:basedOn w:val="DefaultParagraphFont"/>
    <w:uiPriority w:val="99"/>
    <w:semiHidden/>
    <w:unhideWhenUsed/>
    <w:rsid w:val="004C12F9"/>
  </w:style>
  <w:style w:type="character" w:styleId="CommentReference">
    <w:name w:val="annotation reference"/>
    <w:basedOn w:val="DefaultParagraphFont"/>
    <w:uiPriority w:val="99"/>
    <w:semiHidden/>
    <w:unhideWhenUsed/>
    <w:rsid w:val="00CF30AD"/>
    <w:rPr>
      <w:sz w:val="16"/>
      <w:szCs w:val="16"/>
    </w:rPr>
  </w:style>
  <w:style w:type="paragraph" w:styleId="CommentText">
    <w:name w:val="annotation text"/>
    <w:basedOn w:val="Normal"/>
    <w:link w:val="CommentTextChar"/>
    <w:uiPriority w:val="99"/>
    <w:unhideWhenUsed/>
    <w:rsid w:val="00CF30AD"/>
    <w:rPr>
      <w:sz w:val="20"/>
      <w:szCs w:val="20"/>
    </w:rPr>
  </w:style>
  <w:style w:type="character" w:customStyle="1" w:styleId="CommentTextChar">
    <w:name w:val="Comment Text Char"/>
    <w:basedOn w:val="DefaultParagraphFont"/>
    <w:link w:val="CommentText"/>
    <w:uiPriority w:val="99"/>
    <w:rsid w:val="00CF30AD"/>
  </w:style>
  <w:style w:type="paragraph" w:styleId="CommentSubject">
    <w:name w:val="annotation subject"/>
    <w:basedOn w:val="CommentText"/>
    <w:next w:val="CommentText"/>
    <w:link w:val="CommentSubjectChar"/>
    <w:uiPriority w:val="99"/>
    <w:semiHidden/>
    <w:unhideWhenUsed/>
    <w:rsid w:val="00CF30AD"/>
    <w:rPr>
      <w:b/>
      <w:bCs/>
    </w:rPr>
  </w:style>
  <w:style w:type="character" w:customStyle="1" w:styleId="CommentSubjectChar">
    <w:name w:val="Comment Subject Char"/>
    <w:basedOn w:val="CommentTextChar"/>
    <w:link w:val="CommentSubject"/>
    <w:uiPriority w:val="99"/>
    <w:semiHidden/>
    <w:rsid w:val="00CF30AD"/>
    <w:rPr>
      <w:b/>
      <w:bCs/>
    </w:rPr>
  </w:style>
  <w:style w:type="paragraph" w:styleId="BalloonText">
    <w:name w:val="Balloon Text"/>
    <w:basedOn w:val="Normal"/>
    <w:link w:val="BalloonTextChar"/>
    <w:uiPriority w:val="99"/>
    <w:semiHidden/>
    <w:unhideWhenUsed/>
    <w:rsid w:val="00CF30AD"/>
    <w:rPr>
      <w:rFonts w:ascii="Tahoma" w:hAnsi="Tahoma" w:cs="Tahoma"/>
      <w:sz w:val="16"/>
      <w:szCs w:val="16"/>
    </w:rPr>
  </w:style>
  <w:style w:type="character" w:customStyle="1" w:styleId="BalloonTextChar">
    <w:name w:val="Balloon Text Char"/>
    <w:basedOn w:val="DefaultParagraphFont"/>
    <w:link w:val="BalloonText"/>
    <w:uiPriority w:val="99"/>
    <w:semiHidden/>
    <w:rsid w:val="00CF30AD"/>
    <w:rPr>
      <w:rFonts w:ascii="Tahoma" w:hAnsi="Tahoma" w:cs="Tahoma"/>
      <w:sz w:val="16"/>
      <w:szCs w:val="16"/>
    </w:rPr>
  </w:style>
  <w:style w:type="paragraph" w:styleId="Revision">
    <w:name w:val="Revision"/>
    <w:hidden/>
    <w:uiPriority w:val="99"/>
    <w:semiHidden/>
    <w:rsid w:val="00EB23F7"/>
  </w:style>
  <w:style w:type="character" w:customStyle="1" w:styleId="pagination">
    <w:name w:val="pagination"/>
    <w:rsid w:val="00A22964"/>
  </w:style>
  <w:style w:type="paragraph" w:styleId="BodyText">
    <w:name w:val="Body Text"/>
    <w:basedOn w:val="Normal"/>
    <w:link w:val="BodyTextChar"/>
    <w:rsid w:val="00D128C3"/>
    <w:pPr>
      <w:spacing w:after="120"/>
    </w:pPr>
    <w:rPr>
      <w:rFonts w:ascii="Times" w:hAnsi="Times"/>
      <w:sz w:val="20"/>
      <w:szCs w:val="20"/>
    </w:rPr>
  </w:style>
  <w:style w:type="character" w:customStyle="1" w:styleId="BodyTextChar">
    <w:name w:val="Body Text Char"/>
    <w:basedOn w:val="DefaultParagraphFont"/>
    <w:link w:val="BodyText"/>
    <w:rsid w:val="00D128C3"/>
    <w:rPr>
      <w:rFonts w:ascii="Times" w:hAnsi="Times"/>
    </w:rPr>
  </w:style>
  <w:style w:type="paragraph" w:styleId="NormalWeb">
    <w:name w:val="Normal (Web)"/>
    <w:basedOn w:val="Normal"/>
    <w:uiPriority w:val="99"/>
    <w:semiHidden/>
    <w:unhideWhenUsed/>
    <w:rsid w:val="0054595B"/>
    <w:pPr>
      <w:spacing w:before="100" w:beforeAutospacing="1" w:after="100" w:afterAutospacing="1"/>
    </w:pPr>
    <w:rPr>
      <w:rFonts w:ascii="Times" w:eastAsiaTheme="minorEastAsia"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35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pnas.org/content/100/16/9383.full.pdf" TargetMode="External"/><Relationship Id="rId2" Type="http://schemas.openxmlformats.org/officeDocument/2006/relationships/hyperlink" Target="http://onlinelibrary.wiley.com/store/10.1111/j.1461-0248.2011.01688.x/asset/j.1461-0248.2011.01688.x.pdf?v=1&amp;t=hmxrccbg&amp;s=420f9792f7574fed1b28ac35c67b0e58865ac395" TargetMode="External"/></Relationship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ntTable" Target="fontTable.xml"/><Relationship Id="rId21" Type="http://schemas.openxmlformats.org/officeDocument/2006/relationships/theme" Target="theme/theme1.xml"/><Relationship Id="rId22" Type="http://schemas.microsoft.com/office/2011/relationships/people" Target="people.xml"/><Relationship Id="rId23" Type="http://schemas.microsoft.com/office/2011/relationships/commentsExtended" Target="commentsExtended.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image" Target="media/image9.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3D18BE-66FF-C441-A8F4-C7A300916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17</Pages>
  <Words>3211</Words>
  <Characters>18303</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N.A.U.</Company>
  <LinksUpToDate>false</LinksUpToDate>
  <CharactersWithSpaces>21472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Art Keith</dc:creator>
  <cp:keywords/>
  <dc:description/>
  <cp:lastModifiedBy>Matthew K. Lau</cp:lastModifiedBy>
  <cp:revision>37</cp:revision>
  <dcterms:created xsi:type="dcterms:W3CDTF">2013-09-26T05:46:00Z</dcterms:created>
  <dcterms:modified xsi:type="dcterms:W3CDTF">2013-10-18T18:43:00Z</dcterms:modified>
</cp:coreProperties>
</file>